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194" w:rsidRDefault="007A4303" w:rsidP="00000194">
      <w:pPr>
        <w:rPr>
          <w:rFonts w:ascii="Tahoma" w:hAnsi="Tahoma" w:cs="Tahoma"/>
          <w:b/>
          <w:bCs/>
          <w:i/>
          <w:iCs/>
          <w:color w:val="000000" w:themeColor="text1"/>
          <w:sz w:val="36"/>
          <w:szCs w:val="36"/>
        </w:rPr>
      </w:pPr>
      <w:r>
        <w:rPr>
          <w:rFonts w:ascii="Tahoma" w:hAnsi="Tahoma" w:cs="Tahoma"/>
          <w:b/>
          <w:bCs/>
          <w:i/>
          <w:iCs/>
          <w:noProof/>
          <w:color w:val="000000" w:themeColor="text1"/>
          <w:sz w:val="36"/>
          <w:szCs w:val="36"/>
          <w:u w:val="single"/>
          <w:lang w:eastAsia="fr-FR"/>
        </w:rPr>
        <w:drawing>
          <wp:inline distT="0" distB="0" distL="0" distR="0" wp14:anchorId="4D0EECF7" wp14:editId="50A59E84">
            <wp:extent cx="2209800" cy="819150"/>
            <wp:effectExtent l="0" t="0" r="0" b="0"/>
            <wp:docPr id="5" name="Image 5"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7056" cy="818133"/>
                    </a:xfrm>
                    <a:prstGeom prst="rect">
                      <a:avLst/>
                    </a:prstGeom>
                    <a:noFill/>
                    <a:ln>
                      <a:noFill/>
                    </a:ln>
                  </pic:spPr>
                </pic:pic>
              </a:graphicData>
            </a:graphic>
          </wp:inline>
        </w:drawing>
      </w:r>
      <w:r>
        <w:rPr>
          <w:rFonts w:ascii="Tahoma" w:hAnsi="Tahoma" w:cs="Tahoma"/>
          <w:b/>
          <w:bCs/>
          <w:i/>
          <w:iCs/>
          <w:color w:val="000000" w:themeColor="text1"/>
          <w:sz w:val="36"/>
          <w:szCs w:val="36"/>
        </w:rPr>
        <w:t>O</w:t>
      </w:r>
      <w:r w:rsidRPr="00E04663">
        <w:rPr>
          <w:rFonts w:ascii="Tahoma" w:hAnsi="Tahoma" w:cs="Tahoma"/>
          <w:b/>
          <w:bCs/>
          <w:i/>
          <w:iCs/>
          <w:color w:val="000000" w:themeColor="text1"/>
          <w:sz w:val="36"/>
          <w:szCs w:val="36"/>
        </w:rPr>
        <w:t xml:space="preserve">ffice de </w:t>
      </w:r>
      <w:r>
        <w:rPr>
          <w:rFonts w:ascii="Tahoma" w:hAnsi="Tahoma" w:cs="Tahoma"/>
          <w:b/>
          <w:bCs/>
          <w:i/>
          <w:iCs/>
          <w:color w:val="000000" w:themeColor="text1"/>
          <w:sz w:val="36"/>
          <w:szCs w:val="36"/>
        </w:rPr>
        <w:t>la Formation P</w:t>
      </w:r>
      <w:r w:rsidRPr="00E04663">
        <w:rPr>
          <w:rFonts w:ascii="Tahoma" w:hAnsi="Tahoma" w:cs="Tahoma"/>
          <w:b/>
          <w:bCs/>
          <w:i/>
          <w:iCs/>
          <w:color w:val="000000" w:themeColor="text1"/>
          <w:sz w:val="36"/>
          <w:szCs w:val="36"/>
        </w:rPr>
        <w:t>rofessionnelle et</w:t>
      </w:r>
      <w:r>
        <w:rPr>
          <w:rFonts w:ascii="Tahoma" w:hAnsi="Tahoma" w:cs="Tahoma"/>
          <w:b/>
          <w:bCs/>
          <w:i/>
          <w:iCs/>
          <w:color w:val="000000" w:themeColor="text1"/>
          <w:sz w:val="36"/>
          <w:szCs w:val="36"/>
        </w:rPr>
        <w:t xml:space="preserve"> de la Promotion de T</w:t>
      </w:r>
      <w:r w:rsidRPr="00E04663">
        <w:rPr>
          <w:rFonts w:ascii="Tahoma" w:hAnsi="Tahoma" w:cs="Tahoma"/>
          <w:b/>
          <w:bCs/>
          <w:i/>
          <w:iCs/>
          <w:color w:val="000000" w:themeColor="text1"/>
          <w:sz w:val="36"/>
          <w:szCs w:val="36"/>
        </w:rPr>
        <w:t>ravail</w:t>
      </w:r>
    </w:p>
    <w:p w:rsidR="00000194" w:rsidRPr="00000194" w:rsidRDefault="00000194" w:rsidP="00000194">
      <w:pPr>
        <w:rPr>
          <w:rFonts w:ascii="Tahoma" w:hAnsi="Tahoma" w:cs="Tahoma"/>
          <w:b/>
          <w:bCs/>
          <w:i/>
          <w:iCs/>
          <w:color w:val="000000" w:themeColor="text1"/>
          <w:sz w:val="20"/>
          <w:szCs w:val="20"/>
        </w:rPr>
      </w:pPr>
    </w:p>
    <w:p w:rsidR="00204392" w:rsidRPr="00FD15E0" w:rsidRDefault="00000194" w:rsidP="00FD15E0">
      <w:pPr>
        <w:rPr>
          <w:rFonts w:cstheme="minorHAnsi"/>
          <w:b/>
          <w:bCs/>
          <w:color w:val="000000" w:themeColor="text1"/>
          <w:sz w:val="36"/>
          <w:szCs w:val="36"/>
          <w:u w:val="single"/>
        </w:rPr>
      </w:pPr>
      <w:r>
        <w:rPr>
          <w:rFonts w:ascii="Tahoma" w:hAnsi="Tahoma" w:cs="Tahoma"/>
          <w:b/>
          <w:bCs/>
          <w:i/>
          <w:iCs/>
          <w:color w:val="000000" w:themeColor="text1"/>
          <w:sz w:val="36"/>
          <w:szCs w:val="36"/>
        </w:rPr>
        <w:t xml:space="preserve">                        </w:t>
      </w:r>
      <w:r>
        <w:rPr>
          <w:rFonts w:ascii="Montserrat ExtraBold" w:hAnsi="Montserrat ExtraBold"/>
          <w:b/>
          <w:bCs/>
          <w:color w:val="F79646" w:themeColor="accent6"/>
          <w:sz w:val="48"/>
          <w:szCs w:val="48"/>
          <w:u w:val="single"/>
        </w:rPr>
        <w:t>C</w:t>
      </w:r>
      <w:r w:rsidRPr="00000194">
        <w:rPr>
          <w:rFonts w:ascii="Montserrat ExtraBold" w:hAnsi="Montserrat ExtraBold"/>
          <w:b/>
          <w:bCs/>
          <w:color w:val="F79646" w:themeColor="accent6"/>
          <w:sz w:val="48"/>
          <w:szCs w:val="48"/>
          <w:u w:val="single"/>
        </w:rPr>
        <w:t>ahier des charges :</w:t>
      </w:r>
    </w:p>
    <w:p w:rsidR="009826D2" w:rsidRPr="00CF42A0" w:rsidRDefault="009826D2" w:rsidP="009826D2">
      <w:pPr>
        <w:pStyle w:val="Titre2"/>
        <w:rPr>
          <w:rFonts w:ascii="Montserrat Medium" w:hAnsi="Montserrat Medium"/>
          <w:color w:val="354B60"/>
          <w:sz w:val="32"/>
          <w:szCs w:val="32"/>
        </w:rPr>
      </w:pPr>
      <w:bookmarkStart w:id="0" w:name="_Toc39536421"/>
      <w:bookmarkStart w:id="1" w:name="_Toc39536518"/>
      <w:r w:rsidRPr="00CF42A0">
        <w:rPr>
          <w:rFonts w:ascii="Montserrat Medium" w:hAnsi="Montserrat Medium"/>
          <w:color w:val="354B60"/>
          <w:sz w:val="32"/>
          <w:szCs w:val="32"/>
        </w:rPr>
        <w:t>1</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 xml:space="preserve"> Contexte et définition du projet</w:t>
      </w:r>
      <w:bookmarkEnd w:id="0"/>
      <w:bookmarkEnd w:id="1"/>
    </w:p>
    <w:p w:rsidR="009826D2" w:rsidRDefault="003D5A2C" w:rsidP="009826D2">
      <w:r>
        <w:rPr>
          <w:noProof/>
          <w:lang w:eastAsia="fr-FR"/>
        </w:rPr>
        <mc:AlternateContent>
          <mc:Choice Requires="wps">
            <w:drawing>
              <wp:anchor distT="0" distB="0" distL="114300" distR="114300" simplePos="0" relativeHeight="251661312" behindDoc="0" locked="0" layoutInCell="1" allowOverlap="1" wp14:anchorId="4DA315EA" wp14:editId="048C9D3C">
                <wp:simplePos x="0" y="0"/>
                <wp:positionH relativeFrom="column">
                  <wp:posOffset>24130</wp:posOffset>
                </wp:positionH>
                <wp:positionV relativeFrom="paragraph">
                  <wp:posOffset>189230</wp:posOffset>
                </wp:positionV>
                <wp:extent cx="5886450" cy="1476375"/>
                <wp:effectExtent l="0" t="0" r="19050" b="28575"/>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76375"/>
                        </a:xfrm>
                        <a:prstGeom prst="rect">
                          <a:avLst/>
                        </a:prstGeom>
                        <a:solidFill>
                          <a:schemeClr val="bg1">
                            <a:lumMod val="95000"/>
                          </a:schemeClr>
                        </a:solidFill>
                        <a:ln w="9525">
                          <a:solidFill>
                            <a:schemeClr val="bg1">
                              <a:lumMod val="85000"/>
                            </a:schemeClr>
                          </a:solidFill>
                          <a:miter lim="800000"/>
                          <a:headEnd/>
                          <a:tailEnd/>
                        </a:ln>
                      </wps:spPr>
                      <wps:txbx>
                        <w:txbxContent>
                          <w:p w:rsidR="000719ED" w:rsidRDefault="000719ED" w:rsidP="000719ED">
                            <w:pPr>
                              <w:rPr>
                                <w:ins w:id="2" w:author="pc" w:date="2020-05-05T03:16:00Z"/>
                                <w:rFonts w:cstheme="minorHAnsi"/>
                                <w:sz w:val="26"/>
                                <w:szCs w:val="26"/>
                              </w:rPr>
                            </w:pPr>
                            <w:r w:rsidRPr="000719ED">
                              <w:rPr>
                                <w:rFonts w:cstheme="minorHAnsi"/>
                                <w:sz w:val="26"/>
                                <w:szCs w:val="26"/>
                              </w:rPr>
                              <w:t>Le centre en est à ses balbutiements, et pour cela, il a besoin d'un moyen qui lui permette d'être défini plus largement et de mieux communiquer avec ses clients.</w:t>
                            </w:r>
                          </w:p>
                          <w:p w:rsidR="00204392" w:rsidRPr="006167F6" w:rsidRDefault="000719ED" w:rsidP="000719ED">
                            <w:pPr>
                              <w:rPr>
                                <w:rFonts w:cstheme="minorHAnsi"/>
                                <w:sz w:val="26"/>
                                <w:szCs w:val="26"/>
                              </w:rPr>
                            </w:pPr>
                            <w:r w:rsidRPr="000719ED">
                              <w:rPr>
                                <w:rFonts w:cstheme="minorHAnsi"/>
                                <w:sz w:val="26"/>
                                <w:szCs w:val="26"/>
                              </w:rPr>
                              <w:t xml:space="preserve">Actuellement Le centre utilise plusieurs outils pour la publicité : Logo avec des couleurs </w:t>
                            </w:r>
                            <w:r w:rsidR="008B62C4" w:rsidRPr="000719ED">
                              <w:rPr>
                                <w:rFonts w:cstheme="minorHAnsi"/>
                                <w:sz w:val="26"/>
                                <w:szCs w:val="26"/>
                              </w:rPr>
                              <w:t>spéciales</w:t>
                            </w:r>
                            <w:r w:rsidR="008B62C4">
                              <w:rPr>
                                <w:rFonts w:cstheme="minorHAnsi"/>
                                <w:sz w:val="26"/>
                                <w:szCs w:val="26"/>
                              </w:rPr>
                              <w:t>, les</w:t>
                            </w:r>
                            <w:r w:rsidRPr="000719ED">
                              <w:rPr>
                                <w:rFonts w:cstheme="minorHAnsi"/>
                                <w:sz w:val="26"/>
                                <w:szCs w:val="26"/>
                              </w:rPr>
                              <w:t xml:space="preserve"> prospectus ainsi que les vidéos et les photos sur les réseaux sociaux.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9pt;margin-top:14.9pt;width:463.5pt;height:11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" fillcolor="#f2f2f2 [3052]" strokecolor="#d8d8d8 [2732]">
                <v:textbox>
                  <w:txbxContent>
                    <w:p w:rsidR="000719ED" w:rsidRDefault="000719ED" w:rsidP="000719ED">
                      <w:pPr>
                        <w:rPr>
                          <w:ins w:id="3" w:author="pc" w:date="2020-05-05T03:16:00Z"/>
                          <w:rFonts w:cstheme="minorHAnsi"/>
                          <w:sz w:val="26"/>
                          <w:szCs w:val="26"/>
                        </w:rPr>
                      </w:pPr>
                      <w:r w:rsidRPr="000719ED">
                        <w:rPr>
                          <w:rFonts w:cstheme="minorHAnsi"/>
                          <w:sz w:val="26"/>
                          <w:szCs w:val="26"/>
                        </w:rPr>
                        <w:t>Le centre en est à ses balbutiements, et pour cela, il a besoin d'un moyen qui lui permette d'être défini plus largement et de mieux communiquer avec ses clients.</w:t>
                      </w:r>
                    </w:p>
                    <w:p w:rsidR="00204392" w:rsidRPr="006167F6" w:rsidRDefault="000719ED" w:rsidP="000719ED">
                      <w:pPr>
                        <w:rPr>
                          <w:rFonts w:cstheme="minorHAnsi"/>
                          <w:sz w:val="26"/>
                          <w:szCs w:val="26"/>
                        </w:rPr>
                      </w:pPr>
                      <w:r w:rsidRPr="000719ED">
                        <w:rPr>
                          <w:rFonts w:cstheme="minorHAnsi"/>
                          <w:sz w:val="26"/>
                          <w:szCs w:val="26"/>
                        </w:rPr>
                        <w:t xml:space="preserve">Actuellement Le centre utilise plusieurs outils pour la publicité : Logo avec des couleurs </w:t>
                      </w:r>
                      <w:r w:rsidR="008B62C4" w:rsidRPr="000719ED">
                        <w:rPr>
                          <w:rFonts w:cstheme="minorHAnsi"/>
                          <w:sz w:val="26"/>
                          <w:szCs w:val="26"/>
                        </w:rPr>
                        <w:t>spéciales</w:t>
                      </w:r>
                      <w:r w:rsidR="008B62C4">
                        <w:rPr>
                          <w:rFonts w:cstheme="minorHAnsi"/>
                          <w:sz w:val="26"/>
                          <w:szCs w:val="26"/>
                        </w:rPr>
                        <w:t>, les</w:t>
                      </w:r>
                      <w:r w:rsidRPr="000719ED">
                        <w:rPr>
                          <w:rFonts w:cstheme="minorHAnsi"/>
                          <w:sz w:val="26"/>
                          <w:szCs w:val="26"/>
                        </w:rPr>
                        <w:t xml:space="preserve"> prospectus ainsi que les vidéos et les photos sur les réseaux sociaux.</w:t>
                      </w:r>
                    </w:p>
                  </w:txbxContent>
                </v:textbox>
              </v:shape>
            </w:pict>
          </mc:Fallback>
        </mc:AlternateContent>
      </w:r>
    </w:p>
    <w:p w:rsidR="009826D2" w:rsidRDefault="009826D2" w:rsidP="009826D2"/>
    <w:p w:rsidR="009826D2" w:rsidRDefault="009826D2" w:rsidP="009826D2"/>
    <w:p w:rsidR="009826D2" w:rsidRDefault="009826D2" w:rsidP="009826D2"/>
    <w:p w:rsidR="009826D2" w:rsidRDefault="009826D2" w:rsidP="009826D2"/>
    <w:p w:rsidR="000719ED" w:rsidRPr="00000194" w:rsidRDefault="000719ED" w:rsidP="009826D2">
      <w:pPr>
        <w:pStyle w:val="Titre2"/>
        <w:rPr>
          <w:ins w:id="3" w:author="pc" w:date="2020-05-05T03:17:00Z"/>
          <w:rFonts w:ascii="Montserrat Medium" w:hAnsi="Montserrat Medium"/>
          <w:color w:val="354B60"/>
          <w:sz w:val="16"/>
          <w:szCs w:val="16"/>
        </w:rPr>
      </w:pPr>
      <w:bookmarkStart w:id="4" w:name="_Toc39536422"/>
      <w:bookmarkStart w:id="5" w:name="_Toc39536519"/>
    </w:p>
    <w:p w:rsidR="009826D2" w:rsidRPr="00CF42A0" w:rsidRDefault="009826D2" w:rsidP="009826D2">
      <w:pPr>
        <w:pStyle w:val="Titre2"/>
        <w:rPr>
          <w:rFonts w:ascii="Montserrat Medium" w:hAnsi="Montserrat Medium"/>
          <w:color w:val="354B60"/>
          <w:sz w:val="32"/>
          <w:szCs w:val="32"/>
        </w:rPr>
      </w:pPr>
      <w:r w:rsidRPr="00CF42A0">
        <w:rPr>
          <w:rFonts w:ascii="Montserrat Medium" w:hAnsi="Montserrat Medium"/>
          <w:color w:val="354B60"/>
          <w:sz w:val="32"/>
          <w:szCs w:val="32"/>
        </w:rPr>
        <w:t xml:space="preserve">2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Objectif du projet</w:t>
      </w:r>
      <w:bookmarkEnd w:id="4"/>
      <w:bookmarkEnd w:id="5"/>
    </w:p>
    <w:p w:rsidR="009826D2" w:rsidRDefault="003D5A2C" w:rsidP="009826D2">
      <w:r>
        <w:rPr>
          <w:noProof/>
          <w:lang w:eastAsia="fr-FR"/>
        </w:rPr>
        <mc:AlternateContent>
          <mc:Choice Requires="wps">
            <w:drawing>
              <wp:anchor distT="0" distB="0" distL="114300" distR="114300" simplePos="0" relativeHeight="251663360" behindDoc="0" locked="0" layoutInCell="1" allowOverlap="1" wp14:anchorId="2178B781" wp14:editId="2F2485E3">
                <wp:simplePos x="0" y="0"/>
                <wp:positionH relativeFrom="column">
                  <wp:posOffset>-33020</wp:posOffset>
                </wp:positionH>
                <wp:positionV relativeFrom="paragraph">
                  <wp:posOffset>198120</wp:posOffset>
                </wp:positionV>
                <wp:extent cx="5886450" cy="1114425"/>
                <wp:effectExtent l="0" t="0" r="19050" b="2857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114425"/>
                        </a:xfrm>
                        <a:prstGeom prst="rect">
                          <a:avLst/>
                        </a:prstGeom>
                        <a:solidFill>
                          <a:schemeClr val="bg1">
                            <a:lumMod val="95000"/>
                          </a:schemeClr>
                        </a:solidFill>
                        <a:ln w="9525">
                          <a:solidFill>
                            <a:schemeClr val="bg1">
                              <a:lumMod val="85000"/>
                            </a:schemeClr>
                          </a:solidFill>
                          <a:miter lim="800000"/>
                          <a:headEnd/>
                          <a:tailEnd/>
                        </a:ln>
                      </wps:spPr>
                      <wps:txbx>
                        <w:txbxContent>
                          <w:p w:rsidR="00204392" w:rsidRPr="006167F6" w:rsidRDefault="000719ED" w:rsidP="003D5A2C">
                            <w:pPr>
                              <w:rPr>
                                <w:sz w:val="26"/>
                                <w:szCs w:val="26"/>
                              </w:rPr>
                            </w:pPr>
                            <w:r>
                              <w:rPr>
                                <w:sz w:val="26"/>
                                <w:szCs w:val="26"/>
                              </w:rPr>
                              <w:t>N</w:t>
                            </w:r>
                            <w:r w:rsidRPr="000719ED">
                              <w:rPr>
                                <w:sz w:val="26"/>
                                <w:szCs w:val="26"/>
                              </w:rPr>
                              <w:t>ous espérons</w:t>
                            </w:r>
                            <w:r>
                              <w:rPr>
                                <w:sz w:val="26"/>
                                <w:szCs w:val="26"/>
                              </w:rPr>
                              <w:t xml:space="preserve"> </w:t>
                            </w:r>
                            <w:r w:rsidR="006167F6" w:rsidRPr="006167F6">
                              <w:rPr>
                                <w:sz w:val="26"/>
                                <w:szCs w:val="26"/>
                              </w:rPr>
                              <w:t>que ce site fournira une définition du centre en général et des services qu'il propose en particulier, des cours disponibles et des conditions d'inscription, en plus de permettre au stagiaire de communiquer avec l'administration du centre et de créer une préinscription.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pt;margin-top:15.6pt;width:463.5pt;height: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" fillcolor="#f2f2f2 [3052]" strokecolor="#d8d8d8 [2732]">
                <v:textbox>
                  <w:txbxContent>
                    <w:p w:rsidR="00204392" w:rsidRPr="006167F6" w:rsidRDefault="000719ED" w:rsidP="003D5A2C">
                      <w:pPr>
                        <w:rPr>
                          <w:sz w:val="26"/>
                          <w:szCs w:val="26"/>
                        </w:rPr>
                      </w:pPr>
                      <w:r>
                        <w:rPr>
                          <w:sz w:val="26"/>
                          <w:szCs w:val="26"/>
                        </w:rPr>
                        <w:t>N</w:t>
                      </w:r>
                      <w:r w:rsidRPr="000719ED">
                        <w:rPr>
                          <w:sz w:val="26"/>
                          <w:szCs w:val="26"/>
                        </w:rPr>
                        <w:t>ous espérons</w:t>
                      </w:r>
                      <w:r>
                        <w:rPr>
                          <w:sz w:val="26"/>
                          <w:szCs w:val="26"/>
                        </w:rPr>
                        <w:t xml:space="preserve"> </w:t>
                      </w:r>
                      <w:r w:rsidR="006167F6" w:rsidRPr="006167F6">
                        <w:rPr>
                          <w:sz w:val="26"/>
                          <w:szCs w:val="26"/>
                        </w:rPr>
                        <w:t>que ce site fournira une définition du centre en général et des services qu'il propose en particulier, des cours disponibles et des conditions d'inscription, en plus de permettre au stagiaire de communiquer avec l'administration du centre et de créer une préinscription.</w:t>
                      </w:r>
                    </w:p>
                  </w:txbxContent>
                </v:textbox>
              </v:shape>
            </w:pict>
          </mc:Fallback>
        </mc:AlternateContent>
      </w:r>
    </w:p>
    <w:p w:rsidR="009826D2" w:rsidRDefault="009826D2" w:rsidP="009826D2"/>
    <w:p w:rsidR="009826D2" w:rsidRDefault="009826D2" w:rsidP="009826D2"/>
    <w:p w:rsidR="009826D2" w:rsidRDefault="009826D2" w:rsidP="009826D2"/>
    <w:p w:rsidR="009826D2" w:rsidRPr="00000194" w:rsidRDefault="009826D2" w:rsidP="009826D2">
      <w:pPr>
        <w:rPr>
          <w:sz w:val="4"/>
          <w:szCs w:val="4"/>
        </w:rPr>
      </w:pPr>
    </w:p>
    <w:p w:rsidR="009826D2" w:rsidRPr="00CF42A0" w:rsidRDefault="009826D2" w:rsidP="009826D2">
      <w:pPr>
        <w:pStyle w:val="Titre2"/>
        <w:rPr>
          <w:rFonts w:ascii="Montserrat Medium" w:hAnsi="Montserrat Medium"/>
          <w:color w:val="354B60"/>
          <w:sz w:val="32"/>
          <w:szCs w:val="32"/>
        </w:rPr>
      </w:pPr>
      <w:bookmarkStart w:id="6" w:name="_Toc39536423"/>
      <w:bookmarkStart w:id="7" w:name="_Toc39536520"/>
      <w:r w:rsidRPr="00CF42A0">
        <w:rPr>
          <w:rFonts w:ascii="Montserrat Medium" w:hAnsi="Montserrat Medium"/>
          <w:color w:val="354B60"/>
          <w:sz w:val="32"/>
          <w:szCs w:val="32"/>
        </w:rPr>
        <w:t>3</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 xml:space="preserve"> Périmètre du projet</w:t>
      </w:r>
      <w:bookmarkEnd w:id="6"/>
      <w:bookmarkEnd w:id="7"/>
    </w:p>
    <w:p w:rsidR="009826D2" w:rsidRDefault="003D5A2C" w:rsidP="009826D2">
      <w:r>
        <w:rPr>
          <w:noProof/>
          <w:lang w:eastAsia="fr-FR"/>
        </w:rPr>
        <mc:AlternateContent>
          <mc:Choice Requires="wps">
            <w:drawing>
              <wp:anchor distT="0" distB="0" distL="114300" distR="114300" simplePos="0" relativeHeight="251665408" behindDoc="0" locked="0" layoutInCell="1" allowOverlap="1" wp14:anchorId="27312DE2" wp14:editId="24B9F778">
                <wp:simplePos x="0" y="0"/>
                <wp:positionH relativeFrom="column">
                  <wp:posOffset>-80645</wp:posOffset>
                </wp:positionH>
                <wp:positionV relativeFrom="paragraph">
                  <wp:posOffset>139700</wp:posOffset>
                </wp:positionV>
                <wp:extent cx="5886450" cy="904875"/>
                <wp:effectExtent l="0" t="0" r="19050" b="2857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904875"/>
                        </a:xfrm>
                        <a:prstGeom prst="rect">
                          <a:avLst/>
                        </a:prstGeom>
                        <a:solidFill>
                          <a:schemeClr val="bg1">
                            <a:lumMod val="95000"/>
                          </a:schemeClr>
                        </a:solidFill>
                        <a:ln w="9525">
                          <a:solidFill>
                            <a:schemeClr val="bg1">
                              <a:lumMod val="85000"/>
                            </a:schemeClr>
                          </a:solidFill>
                          <a:miter lim="800000"/>
                          <a:headEnd/>
                          <a:tailEnd/>
                        </a:ln>
                      </wps:spPr>
                      <wps:txbx>
                        <w:txbxContent>
                          <w:p w:rsidR="00D365D6" w:rsidRPr="00D365D6" w:rsidRDefault="00D365D6" w:rsidP="00D365D6">
                            <w:pPr>
                              <w:pStyle w:val="Paragraphedeliste"/>
                              <w:numPr>
                                <w:ilvl w:val="0"/>
                                <w:numId w:val="1"/>
                              </w:numPr>
                              <w:autoSpaceDE w:val="0"/>
                              <w:autoSpaceDN w:val="0"/>
                              <w:adjustRightInd w:val="0"/>
                              <w:spacing w:after="0" w:line="240" w:lineRule="auto"/>
                              <w:ind w:left="504"/>
                              <w:rPr>
                                <w:rFonts w:cstheme="minorHAnsi"/>
                                <w:color w:val="000000"/>
                                <w:sz w:val="26"/>
                                <w:szCs w:val="26"/>
                              </w:rPr>
                            </w:pPr>
                            <w:r w:rsidRPr="00D365D6">
                              <w:rPr>
                                <w:rFonts w:cstheme="minorHAnsi"/>
                                <w:color w:val="000000"/>
                                <w:sz w:val="26"/>
                                <w:szCs w:val="26"/>
                              </w:rPr>
                              <w:t xml:space="preserve">Le site concerné au femme et homme de </w:t>
                            </w:r>
                            <w:r w:rsidR="008B62C4" w:rsidRPr="00D365D6">
                              <w:rPr>
                                <w:rFonts w:cstheme="minorHAnsi"/>
                                <w:color w:val="000000"/>
                                <w:sz w:val="26"/>
                                <w:szCs w:val="26"/>
                              </w:rPr>
                              <w:t>tous</w:t>
                            </w:r>
                            <w:r w:rsidRPr="00D365D6">
                              <w:rPr>
                                <w:rFonts w:cstheme="minorHAnsi"/>
                                <w:color w:val="000000"/>
                                <w:sz w:val="26"/>
                                <w:szCs w:val="26"/>
                              </w:rPr>
                              <w:t xml:space="preserve"> les âges.</w:t>
                            </w:r>
                          </w:p>
                          <w:p w:rsidR="00D365D6" w:rsidRPr="00D365D6" w:rsidRDefault="008B62C4" w:rsidP="00D365D6">
                            <w:pPr>
                              <w:pStyle w:val="Paragraphedeliste"/>
                              <w:numPr>
                                <w:ilvl w:val="0"/>
                                <w:numId w:val="1"/>
                              </w:numPr>
                              <w:autoSpaceDE w:val="0"/>
                              <w:autoSpaceDN w:val="0"/>
                              <w:adjustRightInd w:val="0"/>
                              <w:spacing w:after="0" w:line="240" w:lineRule="auto"/>
                              <w:ind w:left="504"/>
                              <w:rPr>
                                <w:rFonts w:cstheme="minorHAnsi"/>
                                <w:color w:val="000000"/>
                                <w:sz w:val="26"/>
                                <w:szCs w:val="26"/>
                              </w:rPr>
                            </w:pPr>
                            <w:r w:rsidRPr="00D365D6">
                              <w:rPr>
                                <w:rFonts w:cstheme="minorHAnsi"/>
                                <w:color w:val="000000"/>
                                <w:sz w:val="26"/>
                                <w:szCs w:val="26"/>
                              </w:rPr>
                              <w:t>La</w:t>
                            </w:r>
                            <w:r w:rsidR="00D365D6" w:rsidRPr="00D365D6">
                              <w:rPr>
                                <w:rFonts w:cstheme="minorHAnsi"/>
                                <w:color w:val="000000"/>
                                <w:sz w:val="26"/>
                                <w:szCs w:val="26"/>
                              </w:rPr>
                              <w:t xml:space="preserve"> cible qui utilise l’internet.</w:t>
                            </w:r>
                          </w:p>
                          <w:p w:rsidR="00204392" w:rsidRPr="008F7599" w:rsidRDefault="008F7599" w:rsidP="008F7599">
                            <w:pPr>
                              <w:pStyle w:val="Paragraphedeliste"/>
                              <w:numPr>
                                <w:ilvl w:val="0"/>
                                <w:numId w:val="1"/>
                              </w:numPr>
                              <w:ind w:left="504"/>
                              <w:rPr>
                                <w:sz w:val="26"/>
                                <w:szCs w:val="26"/>
                              </w:rPr>
                            </w:pPr>
                            <w:r w:rsidRPr="008F7599">
                              <w:rPr>
                                <w:sz w:val="26"/>
                                <w:szCs w:val="26"/>
                              </w:rPr>
                              <w:t>Le site sera ciblé dans toutes les régions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35pt;margin-top:11pt;width:463.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" fillcolor="#f2f2f2 [3052]" strokecolor="#d8d8d8 [2732]">
                <v:textbox>
                  <w:txbxContent>
                    <w:p w:rsidR="00D365D6" w:rsidRPr="00D365D6" w:rsidRDefault="00D365D6" w:rsidP="00D365D6">
                      <w:pPr>
                        <w:pStyle w:val="Paragraphedeliste"/>
                        <w:numPr>
                          <w:ilvl w:val="0"/>
                          <w:numId w:val="1"/>
                        </w:numPr>
                        <w:autoSpaceDE w:val="0"/>
                        <w:autoSpaceDN w:val="0"/>
                        <w:adjustRightInd w:val="0"/>
                        <w:spacing w:after="0" w:line="240" w:lineRule="auto"/>
                        <w:ind w:left="504"/>
                        <w:rPr>
                          <w:rFonts w:cstheme="minorHAnsi"/>
                          <w:color w:val="000000"/>
                          <w:sz w:val="26"/>
                          <w:szCs w:val="26"/>
                        </w:rPr>
                      </w:pPr>
                      <w:r w:rsidRPr="00D365D6">
                        <w:rPr>
                          <w:rFonts w:cstheme="minorHAnsi"/>
                          <w:color w:val="000000"/>
                          <w:sz w:val="26"/>
                          <w:szCs w:val="26"/>
                        </w:rPr>
                        <w:t xml:space="preserve">Le site concerné au femme et homme de </w:t>
                      </w:r>
                      <w:r w:rsidR="008B62C4" w:rsidRPr="00D365D6">
                        <w:rPr>
                          <w:rFonts w:cstheme="minorHAnsi"/>
                          <w:color w:val="000000"/>
                          <w:sz w:val="26"/>
                          <w:szCs w:val="26"/>
                        </w:rPr>
                        <w:t>tous</w:t>
                      </w:r>
                      <w:r w:rsidRPr="00D365D6">
                        <w:rPr>
                          <w:rFonts w:cstheme="minorHAnsi"/>
                          <w:color w:val="000000"/>
                          <w:sz w:val="26"/>
                          <w:szCs w:val="26"/>
                        </w:rPr>
                        <w:t xml:space="preserve"> les âges.</w:t>
                      </w:r>
                    </w:p>
                    <w:p w:rsidR="00D365D6" w:rsidRPr="00D365D6" w:rsidRDefault="008B62C4" w:rsidP="00D365D6">
                      <w:pPr>
                        <w:pStyle w:val="Paragraphedeliste"/>
                        <w:numPr>
                          <w:ilvl w:val="0"/>
                          <w:numId w:val="1"/>
                        </w:numPr>
                        <w:autoSpaceDE w:val="0"/>
                        <w:autoSpaceDN w:val="0"/>
                        <w:adjustRightInd w:val="0"/>
                        <w:spacing w:after="0" w:line="240" w:lineRule="auto"/>
                        <w:ind w:left="504"/>
                        <w:rPr>
                          <w:rFonts w:cstheme="minorHAnsi"/>
                          <w:color w:val="000000"/>
                          <w:sz w:val="26"/>
                          <w:szCs w:val="26"/>
                        </w:rPr>
                      </w:pPr>
                      <w:r w:rsidRPr="00D365D6">
                        <w:rPr>
                          <w:rFonts w:cstheme="minorHAnsi"/>
                          <w:color w:val="000000"/>
                          <w:sz w:val="26"/>
                          <w:szCs w:val="26"/>
                        </w:rPr>
                        <w:t>La</w:t>
                      </w:r>
                      <w:r w:rsidR="00D365D6" w:rsidRPr="00D365D6">
                        <w:rPr>
                          <w:rFonts w:cstheme="minorHAnsi"/>
                          <w:color w:val="000000"/>
                          <w:sz w:val="26"/>
                          <w:szCs w:val="26"/>
                        </w:rPr>
                        <w:t xml:space="preserve"> cible qui utilise l’internet.</w:t>
                      </w:r>
                    </w:p>
                    <w:p w:rsidR="00204392" w:rsidRPr="008F7599" w:rsidRDefault="008F7599" w:rsidP="008F7599">
                      <w:pPr>
                        <w:pStyle w:val="Paragraphedeliste"/>
                        <w:numPr>
                          <w:ilvl w:val="0"/>
                          <w:numId w:val="1"/>
                        </w:numPr>
                        <w:ind w:left="504"/>
                        <w:rPr>
                          <w:sz w:val="26"/>
                          <w:szCs w:val="26"/>
                        </w:rPr>
                      </w:pPr>
                      <w:r w:rsidRPr="008F7599">
                        <w:rPr>
                          <w:sz w:val="26"/>
                          <w:szCs w:val="26"/>
                        </w:rPr>
                        <w:t>Le site sera ciblé dans toutes les régions</w:t>
                      </w:r>
                    </w:p>
                  </w:txbxContent>
                </v:textbox>
              </v:shape>
            </w:pict>
          </mc:Fallback>
        </mc:AlternateContent>
      </w:r>
    </w:p>
    <w:p w:rsidR="009826D2" w:rsidRDefault="009826D2" w:rsidP="009826D2"/>
    <w:p w:rsidR="009826D2" w:rsidRDefault="009826D2" w:rsidP="009826D2"/>
    <w:p w:rsidR="009826D2" w:rsidRPr="00000194" w:rsidRDefault="009826D2" w:rsidP="009826D2">
      <w:pPr>
        <w:rPr>
          <w:sz w:val="10"/>
          <w:szCs w:val="10"/>
        </w:rPr>
      </w:pPr>
    </w:p>
    <w:p w:rsidR="009826D2" w:rsidRPr="00CF42A0" w:rsidRDefault="009826D2" w:rsidP="009826D2">
      <w:pPr>
        <w:pStyle w:val="Titre2"/>
        <w:rPr>
          <w:rFonts w:ascii="Montserrat Medium" w:hAnsi="Montserrat Medium"/>
          <w:color w:val="354B60"/>
          <w:sz w:val="32"/>
          <w:szCs w:val="32"/>
        </w:rPr>
      </w:pPr>
      <w:bookmarkStart w:id="8" w:name="_Toc39536424"/>
      <w:bookmarkStart w:id="9" w:name="_Toc39536521"/>
      <w:r w:rsidRPr="00CF42A0">
        <w:rPr>
          <w:rFonts w:ascii="Montserrat Medium" w:hAnsi="Montserrat Medium"/>
          <w:color w:val="354B60"/>
          <w:sz w:val="32"/>
          <w:szCs w:val="32"/>
        </w:rPr>
        <w:t xml:space="preserve">4 </w:t>
      </w:r>
      <w:r w:rsidR="00CF42A0" w:rsidRPr="00CF42A0">
        <w:rPr>
          <w:rFonts w:ascii="Montserrat Medium" w:hAnsi="Montserrat Medium"/>
          <w:color w:val="354B60"/>
          <w:sz w:val="32"/>
          <w:szCs w:val="32"/>
        </w:rPr>
        <w:t xml:space="preserve">- </w:t>
      </w:r>
      <w:r w:rsidRPr="00CF42A0">
        <w:rPr>
          <w:rFonts w:ascii="Montserrat Medium" w:hAnsi="Montserrat Medium"/>
          <w:color w:val="354B60"/>
          <w:sz w:val="32"/>
          <w:szCs w:val="32"/>
        </w:rPr>
        <w:t>Description fonctionnelle des besoins</w:t>
      </w:r>
      <w:bookmarkEnd w:id="8"/>
      <w:bookmarkEnd w:id="9"/>
    </w:p>
    <w:p w:rsidR="009826D2" w:rsidRDefault="003D5A2C" w:rsidP="009826D2">
      <w:r>
        <w:rPr>
          <w:noProof/>
          <w:lang w:eastAsia="fr-FR"/>
        </w:rPr>
        <mc:AlternateContent>
          <mc:Choice Requires="wps">
            <w:drawing>
              <wp:anchor distT="0" distB="0" distL="114300" distR="114300" simplePos="0" relativeHeight="251667456" behindDoc="0" locked="0" layoutInCell="1" allowOverlap="1" wp14:anchorId="0D576B32" wp14:editId="6DB82445">
                <wp:simplePos x="0" y="0"/>
                <wp:positionH relativeFrom="column">
                  <wp:posOffset>14604</wp:posOffset>
                </wp:positionH>
                <wp:positionV relativeFrom="paragraph">
                  <wp:posOffset>165735</wp:posOffset>
                </wp:positionV>
                <wp:extent cx="6200775" cy="1762125"/>
                <wp:effectExtent l="0" t="0" r="28575" b="28575"/>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1762125"/>
                        </a:xfrm>
                        <a:prstGeom prst="rect">
                          <a:avLst/>
                        </a:prstGeom>
                        <a:solidFill>
                          <a:schemeClr val="bg1">
                            <a:lumMod val="95000"/>
                          </a:schemeClr>
                        </a:solidFill>
                        <a:ln w="9525">
                          <a:solidFill>
                            <a:schemeClr val="bg1">
                              <a:lumMod val="85000"/>
                            </a:schemeClr>
                          </a:solidFill>
                          <a:miter lim="800000"/>
                          <a:headEnd/>
                          <a:tailEnd/>
                        </a:ln>
                      </wps:spPr>
                      <wps:txbx>
                        <w:txbxContent>
                          <w:p w:rsidR="00204392" w:rsidRPr="0031529F" w:rsidRDefault="00860B67" w:rsidP="00C02D9E">
                            <w:pPr>
                              <w:pStyle w:val="Paragraphedeliste"/>
                              <w:numPr>
                                <w:ilvl w:val="0"/>
                                <w:numId w:val="3"/>
                              </w:numPr>
                              <w:rPr>
                                <w:sz w:val="26"/>
                                <w:szCs w:val="26"/>
                              </w:rPr>
                            </w:pPr>
                            <w:r w:rsidRPr="0031529F">
                              <w:rPr>
                                <w:sz w:val="26"/>
                                <w:szCs w:val="26"/>
                                <w:lang w:val="en-US"/>
                              </w:rPr>
                              <w:t xml:space="preserve">Faire </w:t>
                            </w:r>
                            <w:r w:rsidRPr="0031529F">
                              <w:rPr>
                                <w:sz w:val="26"/>
                                <w:szCs w:val="26"/>
                              </w:rPr>
                              <w:t>connaitre</w:t>
                            </w:r>
                            <w:r w:rsidRPr="0031529F">
                              <w:rPr>
                                <w:sz w:val="26"/>
                                <w:szCs w:val="26"/>
                                <w:lang w:val="en-US"/>
                              </w:rPr>
                              <w:t xml:space="preserve"> le center.</w:t>
                            </w:r>
                          </w:p>
                          <w:p w:rsidR="00860B67" w:rsidRPr="0031529F" w:rsidRDefault="00860B67" w:rsidP="00C02D9E">
                            <w:pPr>
                              <w:pStyle w:val="Paragraphedeliste"/>
                              <w:numPr>
                                <w:ilvl w:val="0"/>
                                <w:numId w:val="3"/>
                              </w:numPr>
                              <w:rPr>
                                <w:sz w:val="26"/>
                                <w:szCs w:val="26"/>
                              </w:rPr>
                            </w:pPr>
                            <w:r w:rsidRPr="0031529F">
                              <w:rPr>
                                <w:sz w:val="26"/>
                                <w:szCs w:val="26"/>
                              </w:rPr>
                              <w:t>Faire connaitre les filières enseignées.</w:t>
                            </w:r>
                          </w:p>
                          <w:p w:rsidR="00860B67" w:rsidRPr="0031529F" w:rsidRDefault="0006428D" w:rsidP="00C02D9E">
                            <w:pPr>
                              <w:pStyle w:val="Paragraphedeliste"/>
                              <w:numPr>
                                <w:ilvl w:val="0"/>
                                <w:numId w:val="3"/>
                              </w:numPr>
                              <w:rPr>
                                <w:sz w:val="26"/>
                                <w:szCs w:val="26"/>
                              </w:rPr>
                            </w:pPr>
                            <w:r w:rsidRPr="0031529F">
                              <w:rPr>
                                <w:sz w:val="26"/>
                                <w:szCs w:val="26"/>
                              </w:rPr>
                              <w:t>Permet de contacter avec l’administration du centre.</w:t>
                            </w:r>
                          </w:p>
                          <w:p w:rsidR="0006428D" w:rsidRPr="0031529F" w:rsidRDefault="0006428D" w:rsidP="00C02D9E">
                            <w:pPr>
                              <w:pStyle w:val="Paragraphedeliste"/>
                              <w:numPr>
                                <w:ilvl w:val="0"/>
                                <w:numId w:val="3"/>
                              </w:numPr>
                              <w:rPr>
                                <w:sz w:val="26"/>
                                <w:szCs w:val="26"/>
                              </w:rPr>
                            </w:pPr>
                            <w:r w:rsidRPr="0031529F">
                              <w:rPr>
                                <w:sz w:val="26"/>
                                <w:szCs w:val="26"/>
                              </w:rPr>
                              <w:t>Permet de faire une pré-inscription.</w:t>
                            </w:r>
                          </w:p>
                          <w:p w:rsidR="0006428D" w:rsidRPr="0031529F" w:rsidRDefault="0006428D" w:rsidP="00C02D9E">
                            <w:pPr>
                              <w:pStyle w:val="Paragraphedeliste"/>
                              <w:numPr>
                                <w:ilvl w:val="0"/>
                                <w:numId w:val="3"/>
                              </w:numPr>
                              <w:rPr>
                                <w:sz w:val="26"/>
                                <w:szCs w:val="26"/>
                              </w:rPr>
                            </w:pPr>
                            <w:r w:rsidRPr="0031529F">
                              <w:rPr>
                                <w:sz w:val="26"/>
                                <w:szCs w:val="26"/>
                              </w:rPr>
                              <w:t>Permet l’administration du centre de connaitre le nombre des personnes qui visite</w:t>
                            </w:r>
                            <w:r w:rsidR="00650F35" w:rsidRPr="0031529F">
                              <w:rPr>
                                <w:sz w:val="26"/>
                                <w:szCs w:val="26"/>
                              </w:rPr>
                              <w:t xml:space="preserve"> le site.</w:t>
                            </w:r>
                          </w:p>
                          <w:p w:rsidR="00650F35" w:rsidRPr="0031529F" w:rsidRDefault="00650F35" w:rsidP="00C02D9E">
                            <w:pPr>
                              <w:pStyle w:val="Paragraphedeliste"/>
                              <w:numPr>
                                <w:ilvl w:val="0"/>
                                <w:numId w:val="3"/>
                              </w:numPr>
                              <w:rPr>
                                <w:sz w:val="26"/>
                                <w:szCs w:val="26"/>
                              </w:rPr>
                            </w:pPr>
                            <w:r w:rsidRPr="0031529F">
                              <w:rPr>
                                <w:sz w:val="26"/>
                                <w:szCs w:val="26"/>
                              </w:rPr>
                              <w:t xml:space="preserve">Permet d’enregistre les messages reçu et </w:t>
                            </w:r>
                            <w:r w:rsidR="00C02D9E" w:rsidRPr="0031529F">
                              <w:rPr>
                                <w:sz w:val="26"/>
                                <w:szCs w:val="26"/>
                              </w:rPr>
                              <w:t>les informations</w:t>
                            </w:r>
                            <w:r w:rsidRPr="0031529F">
                              <w:rPr>
                                <w:sz w:val="26"/>
                                <w:szCs w:val="26"/>
                              </w:rPr>
                              <w:t xml:space="preserve"> des personnes qu’ils ont fait l’inscription.</w:t>
                            </w:r>
                          </w:p>
                          <w:p w:rsidR="00650F35" w:rsidRDefault="00650F35" w:rsidP="00650F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15pt;margin-top:13.05pt;width:488.25pt;height:13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" fillcolor="#f2f2f2 [3052]" strokecolor="#d8d8d8 [2732]">
                <v:textbox>
                  <w:txbxContent>
                    <w:p w:rsidR="00204392" w:rsidRPr="0031529F" w:rsidRDefault="00860B67" w:rsidP="00C02D9E">
                      <w:pPr>
                        <w:pStyle w:val="Paragraphedeliste"/>
                        <w:numPr>
                          <w:ilvl w:val="0"/>
                          <w:numId w:val="3"/>
                        </w:numPr>
                        <w:rPr>
                          <w:sz w:val="26"/>
                          <w:szCs w:val="26"/>
                        </w:rPr>
                      </w:pPr>
                      <w:r w:rsidRPr="0031529F">
                        <w:rPr>
                          <w:sz w:val="26"/>
                          <w:szCs w:val="26"/>
                          <w:lang w:val="en-US"/>
                        </w:rPr>
                        <w:t xml:space="preserve">Faire </w:t>
                      </w:r>
                      <w:r w:rsidRPr="0031529F">
                        <w:rPr>
                          <w:sz w:val="26"/>
                          <w:szCs w:val="26"/>
                        </w:rPr>
                        <w:t>connaitre</w:t>
                      </w:r>
                      <w:r w:rsidRPr="0031529F">
                        <w:rPr>
                          <w:sz w:val="26"/>
                          <w:szCs w:val="26"/>
                          <w:lang w:val="en-US"/>
                        </w:rPr>
                        <w:t xml:space="preserve"> le center.</w:t>
                      </w:r>
                    </w:p>
                    <w:p w:rsidR="00860B67" w:rsidRPr="0031529F" w:rsidRDefault="00860B67" w:rsidP="00C02D9E">
                      <w:pPr>
                        <w:pStyle w:val="Paragraphedeliste"/>
                        <w:numPr>
                          <w:ilvl w:val="0"/>
                          <w:numId w:val="3"/>
                        </w:numPr>
                        <w:rPr>
                          <w:sz w:val="26"/>
                          <w:szCs w:val="26"/>
                        </w:rPr>
                      </w:pPr>
                      <w:r w:rsidRPr="0031529F">
                        <w:rPr>
                          <w:sz w:val="26"/>
                          <w:szCs w:val="26"/>
                        </w:rPr>
                        <w:t>Faire connaitre les filières enseignées.</w:t>
                      </w:r>
                    </w:p>
                    <w:p w:rsidR="00860B67" w:rsidRPr="0031529F" w:rsidRDefault="0006428D" w:rsidP="00C02D9E">
                      <w:pPr>
                        <w:pStyle w:val="Paragraphedeliste"/>
                        <w:numPr>
                          <w:ilvl w:val="0"/>
                          <w:numId w:val="3"/>
                        </w:numPr>
                        <w:rPr>
                          <w:sz w:val="26"/>
                          <w:szCs w:val="26"/>
                        </w:rPr>
                      </w:pPr>
                      <w:r w:rsidRPr="0031529F">
                        <w:rPr>
                          <w:sz w:val="26"/>
                          <w:szCs w:val="26"/>
                        </w:rPr>
                        <w:t>Permet de contacter avec l’administration du centre.</w:t>
                      </w:r>
                    </w:p>
                    <w:p w:rsidR="0006428D" w:rsidRPr="0031529F" w:rsidRDefault="0006428D" w:rsidP="00C02D9E">
                      <w:pPr>
                        <w:pStyle w:val="Paragraphedeliste"/>
                        <w:numPr>
                          <w:ilvl w:val="0"/>
                          <w:numId w:val="3"/>
                        </w:numPr>
                        <w:rPr>
                          <w:sz w:val="26"/>
                          <w:szCs w:val="26"/>
                        </w:rPr>
                      </w:pPr>
                      <w:r w:rsidRPr="0031529F">
                        <w:rPr>
                          <w:sz w:val="26"/>
                          <w:szCs w:val="26"/>
                        </w:rPr>
                        <w:t>Permet de faire une pré-inscription.</w:t>
                      </w:r>
                    </w:p>
                    <w:p w:rsidR="0006428D" w:rsidRPr="0031529F" w:rsidRDefault="0006428D" w:rsidP="00C02D9E">
                      <w:pPr>
                        <w:pStyle w:val="Paragraphedeliste"/>
                        <w:numPr>
                          <w:ilvl w:val="0"/>
                          <w:numId w:val="3"/>
                        </w:numPr>
                        <w:rPr>
                          <w:sz w:val="26"/>
                          <w:szCs w:val="26"/>
                        </w:rPr>
                      </w:pPr>
                      <w:r w:rsidRPr="0031529F">
                        <w:rPr>
                          <w:sz w:val="26"/>
                          <w:szCs w:val="26"/>
                        </w:rPr>
                        <w:t>Permet l’administration du centre de connaitre le nombre des personnes qui visite</w:t>
                      </w:r>
                      <w:r w:rsidR="00650F35" w:rsidRPr="0031529F">
                        <w:rPr>
                          <w:sz w:val="26"/>
                          <w:szCs w:val="26"/>
                        </w:rPr>
                        <w:t xml:space="preserve"> le site.</w:t>
                      </w:r>
                    </w:p>
                    <w:p w:rsidR="00650F35" w:rsidRPr="0031529F" w:rsidRDefault="00650F35" w:rsidP="00C02D9E">
                      <w:pPr>
                        <w:pStyle w:val="Paragraphedeliste"/>
                        <w:numPr>
                          <w:ilvl w:val="0"/>
                          <w:numId w:val="3"/>
                        </w:numPr>
                        <w:rPr>
                          <w:sz w:val="26"/>
                          <w:szCs w:val="26"/>
                        </w:rPr>
                      </w:pPr>
                      <w:r w:rsidRPr="0031529F">
                        <w:rPr>
                          <w:sz w:val="26"/>
                          <w:szCs w:val="26"/>
                        </w:rPr>
                        <w:t xml:space="preserve">Permet d’enregistre les messages reçu et </w:t>
                      </w:r>
                      <w:r w:rsidR="00C02D9E" w:rsidRPr="0031529F">
                        <w:rPr>
                          <w:sz w:val="26"/>
                          <w:szCs w:val="26"/>
                        </w:rPr>
                        <w:t>les informations</w:t>
                      </w:r>
                      <w:r w:rsidRPr="0031529F">
                        <w:rPr>
                          <w:sz w:val="26"/>
                          <w:szCs w:val="26"/>
                        </w:rPr>
                        <w:t xml:space="preserve"> des personnes qu’ils ont fait l’inscription.</w:t>
                      </w:r>
                    </w:p>
                    <w:p w:rsidR="00650F35" w:rsidRDefault="00650F35" w:rsidP="00650F35"/>
                  </w:txbxContent>
                </v:textbox>
              </v:shape>
            </w:pict>
          </mc:Fallback>
        </mc:AlternateContent>
      </w:r>
    </w:p>
    <w:p w:rsidR="009826D2" w:rsidRDefault="009826D2" w:rsidP="009826D2"/>
    <w:p w:rsidR="009826D2" w:rsidRDefault="009826D2" w:rsidP="009826D2"/>
    <w:p w:rsidR="00FD15E0" w:rsidRDefault="00FD15E0" w:rsidP="009826D2">
      <w:pPr>
        <w:pStyle w:val="Titre2"/>
        <w:rPr>
          <w:rFonts w:ascii="Montserrat Medium" w:hAnsi="Montserrat Medium"/>
          <w:color w:val="354B60"/>
          <w:sz w:val="32"/>
          <w:szCs w:val="32"/>
        </w:rPr>
      </w:pPr>
      <w:bookmarkStart w:id="10" w:name="_Toc39536425"/>
      <w:bookmarkStart w:id="11" w:name="_Toc39536522"/>
    </w:p>
    <w:p w:rsidR="009826D2" w:rsidRDefault="006C362D" w:rsidP="009826D2">
      <w:pPr>
        <w:pStyle w:val="Titre2"/>
        <w:rPr>
          <w:rFonts w:ascii="Montserrat Medium" w:hAnsi="Montserrat Medium"/>
          <w:color w:val="354B60"/>
          <w:sz w:val="32"/>
          <w:szCs w:val="32"/>
        </w:rPr>
      </w:pPr>
      <w:r>
        <w:rPr>
          <w:rFonts w:ascii="Montserrat Medium" w:hAnsi="Montserrat Medium"/>
          <w:color w:val="354B60"/>
          <w:sz w:val="32"/>
          <w:szCs w:val="32"/>
        </w:rPr>
        <w:t>5</w:t>
      </w:r>
      <w:r w:rsidR="009826D2" w:rsidRPr="00CF42A0">
        <w:rPr>
          <w:rFonts w:ascii="Montserrat Medium" w:hAnsi="Montserrat Medium"/>
          <w:color w:val="354B60"/>
          <w:sz w:val="32"/>
          <w:szCs w:val="32"/>
        </w:rPr>
        <w:t xml:space="preserve"> </w:t>
      </w:r>
      <w:r w:rsidR="00CF42A0" w:rsidRPr="00CF42A0">
        <w:rPr>
          <w:rFonts w:ascii="Montserrat Medium" w:hAnsi="Montserrat Medium"/>
          <w:color w:val="354B60"/>
          <w:sz w:val="32"/>
          <w:szCs w:val="32"/>
        </w:rPr>
        <w:t xml:space="preserve">- </w:t>
      </w:r>
      <w:r w:rsidR="009826D2" w:rsidRPr="00CF42A0">
        <w:rPr>
          <w:rFonts w:ascii="Montserrat Medium" w:hAnsi="Montserrat Medium"/>
          <w:color w:val="354B60"/>
          <w:sz w:val="32"/>
          <w:szCs w:val="32"/>
        </w:rPr>
        <w:t>Délais de réalisation</w:t>
      </w:r>
      <w:bookmarkEnd w:id="10"/>
      <w:bookmarkEnd w:id="11"/>
    </w:p>
    <w:p w:rsidR="003D5A2C" w:rsidRDefault="003D5A2C" w:rsidP="003D5A2C">
      <w:r>
        <w:rPr>
          <w:noProof/>
          <w:lang w:eastAsia="fr-FR"/>
        </w:rPr>
        <mc:AlternateContent>
          <mc:Choice Requires="wps">
            <w:drawing>
              <wp:anchor distT="0" distB="0" distL="114300" distR="114300" simplePos="0" relativeHeight="251671552" behindDoc="0" locked="0" layoutInCell="1" allowOverlap="1" wp14:anchorId="4C54535E" wp14:editId="5A0F10FE">
                <wp:simplePos x="0" y="0"/>
                <wp:positionH relativeFrom="column">
                  <wp:posOffset>-42545</wp:posOffset>
                </wp:positionH>
                <wp:positionV relativeFrom="paragraph">
                  <wp:posOffset>177800</wp:posOffset>
                </wp:positionV>
                <wp:extent cx="5886450" cy="733425"/>
                <wp:effectExtent l="0" t="0" r="19050" b="2857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733425"/>
                        </a:xfrm>
                        <a:prstGeom prst="rect">
                          <a:avLst/>
                        </a:prstGeom>
                        <a:solidFill>
                          <a:schemeClr val="bg1">
                            <a:lumMod val="95000"/>
                          </a:schemeClr>
                        </a:solidFill>
                        <a:ln w="9525">
                          <a:solidFill>
                            <a:schemeClr val="bg1">
                              <a:lumMod val="85000"/>
                            </a:schemeClr>
                          </a:solidFill>
                          <a:miter lim="800000"/>
                          <a:headEnd/>
                          <a:tailEnd/>
                        </a:ln>
                      </wps:spPr>
                      <wps:txbx>
                        <w:txbxContent>
                          <w:p w:rsidR="00204392" w:rsidRPr="001B73A2" w:rsidRDefault="001B73A2" w:rsidP="003D5A2C">
                            <w:pPr>
                              <w:rPr>
                                <w:sz w:val="26"/>
                                <w:szCs w:val="26"/>
                              </w:rPr>
                            </w:pPr>
                            <w:r w:rsidRPr="001B73A2">
                              <w:rPr>
                                <w:sz w:val="26"/>
                                <w:szCs w:val="26"/>
                              </w:rPr>
                              <w:t>A partir de la livraison du cahier des charges, nous disposons d’environ un mois pour la réalisation du projet.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35pt;margin-top:14pt;width:463.5pt;height:5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" fillcolor="#f2f2f2 [3052]" strokecolor="#d8d8d8 [2732]">
                <v:textbox>
                  <w:txbxContent>
                    <w:p w:rsidR="00204392" w:rsidRPr="001B73A2" w:rsidRDefault="001B73A2" w:rsidP="003D5A2C">
                      <w:pPr>
                        <w:rPr>
                          <w:sz w:val="26"/>
                          <w:szCs w:val="26"/>
                        </w:rPr>
                      </w:pPr>
                      <w:r w:rsidRPr="001B73A2">
                        <w:rPr>
                          <w:sz w:val="26"/>
                          <w:szCs w:val="26"/>
                        </w:rPr>
                        <w:t>A partir de la livraison du cahier des charges, nous disposons d’environ un mois pour la réalisation du projet.</w:t>
                      </w:r>
                    </w:p>
                  </w:txbxContent>
                </v:textbox>
              </v:shape>
            </w:pict>
          </mc:Fallback>
        </mc:AlternateContent>
      </w:r>
    </w:p>
    <w:p w:rsidR="003D5A2C" w:rsidRDefault="003D5A2C" w:rsidP="003D5A2C"/>
    <w:p w:rsidR="00B61E3B" w:rsidRDefault="00B61E3B" w:rsidP="006C362D">
      <w:pPr>
        <w:keepNext/>
        <w:keepLines/>
        <w:spacing w:before="200" w:after="0"/>
        <w:outlineLvl w:val="1"/>
        <w:rPr>
          <w:rFonts w:ascii="Montserrat Medium" w:eastAsiaTheme="majorEastAsia" w:hAnsi="Montserrat Medium" w:cstheme="majorBidi"/>
          <w:b/>
          <w:bCs/>
          <w:color w:val="354B60"/>
          <w:sz w:val="32"/>
          <w:szCs w:val="32"/>
        </w:rPr>
      </w:pPr>
    </w:p>
    <w:p w:rsidR="00FD15E0" w:rsidRDefault="00FD15E0" w:rsidP="006C362D">
      <w:pPr>
        <w:keepNext/>
        <w:keepLines/>
        <w:spacing w:before="200" w:after="0"/>
        <w:outlineLvl w:val="1"/>
        <w:rPr>
          <w:rFonts w:ascii="Montserrat Medium" w:eastAsiaTheme="majorEastAsia" w:hAnsi="Montserrat Medium" w:cstheme="majorBidi"/>
          <w:b/>
          <w:bCs/>
          <w:color w:val="354B60"/>
          <w:sz w:val="32"/>
          <w:szCs w:val="32"/>
        </w:rPr>
      </w:pPr>
    </w:p>
    <w:p w:rsidR="006C362D" w:rsidRPr="006C362D" w:rsidRDefault="006C362D" w:rsidP="006C362D">
      <w:pPr>
        <w:keepNext/>
        <w:keepLines/>
        <w:spacing w:before="200" w:after="0"/>
        <w:outlineLvl w:val="1"/>
        <w:rPr>
          <w:rFonts w:ascii="Montserrat Medium" w:eastAsiaTheme="majorEastAsia" w:hAnsi="Montserrat Medium" w:cstheme="majorBidi"/>
          <w:b/>
          <w:bCs/>
          <w:color w:val="354B60"/>
          <w:sz w:val="32"/>
          <w:szCs w:val="32"/>
        </w:rPr>
      </w:pPr>
      <w:bookmarkStart w:id="12" w:name="_Toc39536426"/>
      <w:bookmarkStart w:id="13" w:name="_Toc39536523"/>
      <w:r>
        <w:rPr>
          <w:rFonts w:ascii="Montserrat Medium" w:eastAsiaTheme="majorEastAsia" w:hAnsi="Montserrat Medium" w:cstheme="majorBidi"/>
          <w:b/>
          <w:bCs/>
          <w:color w:val="354B60"/>
          <w:sz w:val="32"/>
          <w:szCs w:val="32"/>
        </w:rPr>
        <w:t>6</w:t>
      </w:r>
      <w:r w:rsidRPr="006C362D">
        <w:rPr>
          <w:rFonts w:ascii="Montserrat Medium" w:eastAsiaTheme="majorEastAsia" w:hAnsi="Montserrat Medium" w:cstheme="majorBidi"/>
          <w:b/>
          <w:bCs/>
          <w:color w:val="354B60"/>
          <w:sz w:val="32"/>
          <w:szCs w:val="32"/>
        </w:rPr>
        <w:t xml:space="preserve"> - Contraintes du projet</w:t>
      </w:r>
      <w:bookmarkEnd w:id="12"/>
      <w:bookmarkEnd w:id="13"/>
    </w:p>
    <w:p w:rsidR="006C362D" w:rsidRPr="006C362D" w:rsidRDefault="006C362D" w:rsidP="006C362D">
      <w:r w:rsidRPr="006C362D">
        <w:rPr>
          <w:noProof/>
          <w:lang w:eastAsia="fr-FR"/>
        </w:rPr>
        <mc:AlternateContent>
          <mc:Choice Requires="wps">
            <w:drawing>
              <wp:anchor distT="0" distB="0" distL="114300" distR="114300" simplePos="0" relativeHeight="251673600" behindDoc="0" locked="0" layoutInCell="1" allowOverlap="1" wp14:anchorId="7ED1D45C" wp14:editId="52CCC109">
                <wp:simplePos x="0" y="0"/>
                <wp:positionH relativeFrom="column">
                  <wp:posOffset>-42545</wp:posOffset>
                </wp:positionH>
                <wp:positionV relativeFrom="paragraph">
                  <wp:posOffset>180340</wp:posOffset>
                </wp:positionV>
                <wp:extent cx="5886450" cy="1057275"/>
                <wp:effectExtent l="0" t="0" r="19050" b="2857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057275"/>
                        </a:xfrm>
                        <a:prstGeom prst="rect">
                          <a:avLst/>
                        </a:prstGeom>
                        <a:solidFill>
                          <a:sysClr val="window" lastClr="FFFFFF">
                            <a:lumMod val="95000"/>
                          </a:sysClr>
                        </a:solidFill>
                        <a:ln w="9525">
                          <a:solidFill>
                            <a:sysClr val="window" lastClr="FFFFFF">
                              <a:lumMod val="85000"/>
                            </a:sysClr>
                          </a:solidFill>
                          <a:miter lim="800000"/>
                          <a:headEnd/>
                          <a:tailEnd/>
                        </a:ln>
                      </wps:spPr>
                      <wps:txbx>
                        <w:txbxContent>
                          <w:p w:rsidR="00204392" w:rsidRPr="0031529F" w:rsidRDefault="00A168BA" w:rsidP="00A168BA">
                            <w:pPr>
                              <w:pStyle w:val="Paragraphedeliste"/>
                              <w:numPr>
                                <w:ilvl w:val="0"/>
                                <w:numId w:val="4"/>
                              </w:numPr>
                              <w:rPr>
                                <w:sz w:val="26"/>
                                <w:szCs w:val="26"/>
                              </w:rPr>
                            </w:pPr>
                            <w:r w:rsidRPr="0031529F">
                              <w:rPr>
                                <w:sz w:val="26"/>
                                <w:szCs w:val="26"/>
                              </w:rPr>
                              <w:t>Le temps: la difficulté de respecter les échéances.</w:t>
                            </w:r>
                          </w:p>
                          <w:p w:rsidR="00A168BA" w:rsidRPr="0031529F" w:rsidRDefault="00A168BA" w:rsidP="00A168BA">
                            <w:pPr>
                              <w:pStyle w:val="Paragraphedeliste"/>
                              <w:numPr>
                                <w:ilvl w:val="0"/>
                                <w:numId w:val="4"/>
                              </w:numPr>
                              <w:rPr>
                                <w:sz w:val="26"/>
                                <w:szCs w:val="26"/>
                              </w:rPr>
                            </w:pPr>
                            <w:r w:rsidRPr="0031529F">
                              <w:rPr>
                                <w:sz w:val="26"/>
                                <w:szCs w:val="26"/>
                              </w:rPr>
                              <w:t>La charge du travail des autres projets.</w:t>
                            </w:r>
                          </w:p>
                          <w:p w:rsidR="00A168BA" w:rsidRPr="0031529F" w:rsidRDefault="00A168BA" w:rsidP="00A168BA">
                            <w:pPr>
                              <w:pStyle w:val="Paragraphedeliste"/>
                              <w:numPr>
                                <w:ilvl w:val="0"/>
                                <w:numId w:val="4"/>
                              </w:numPr>
                              <w:rPr>
                                <w:sz w:val="26"/>
                                <w:szCs w:val="26"/>
                              </w:rPr>
                            </w:pPr>
                            <w:r w:rsidRPr="0031529F">
                              <w:rPr>
                                <w:sz w:val="26"/>
                                <w:szCs w:val="26"/>
                              </w:rPr>
                              <w:t>Les recherches ou manque d’information.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35pt;margin-top:14.2pt;width:463.5pt;height:8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" fillcolor="#f2f2f2" strokecolor="#d9d9d9">
                <v:textbox>
                  <w:txbxContent>
                    <w:p w:rsidR="00204392" w:rsidRPr="0031529F" w:rsidRDefault="00A168BA" w:rsidP="00A168BA">
                      <w:pPr>
                        <w:pStyle w:val="Paragraphedeliste"/>
                        <w:numPr>
                          <w:ilvl w:val="0"/>
                          <w:numId w:val="4"/>
                        </w:numPr>
                        <w:rPr>
                          <w:sz w:val="26"/>
                          <w:szCs w:val="26"/>
                        </w:rPr>
                      </w:pPr>
                      <w:r w:rsidRPr="0031529F">
                        <w:rPr>
                          <w:sz w:val="26"/>
                          <w:szCs w:val="26"/>
                        </w:rPr>
                        <w:t>Le temps: la difficulté de respecter les échéances.</w:t>
                      </w:r>
                    </w:p>
                    <w:p w:rsidR="00A168BA" w:rsidRPr="0031529F" w:rsidRDefault="00A168BA" w:rsidP="00A168BA">
                      <w:pPr>
                        <w:pStyle w:val="Paragraphedeliste"/>
                        <w:numPr>
                          <w:ilvl w:val="0"/>
                          <w:numId w:val="4"/>
                        </w:numPr>
                        <w:rPr>
                          <w:sz w:val="26"/>
                          <w:szCs w:val="26"/>
                        </w:rPr>
                      </w:pPr>
                      <w:r w:rsidRPr="0031529F">
                        <w:rPr>
                          <w:sz w:val="26"/>
                          <w:szCs w:val="26"/>
                        </w:rPr>
                        <w:t>La charge du travail des autres projets.</w:t>
                      </w:r>
                    </w:p>
                    <w:p w:rsidR="00A168BA" w:rsidRPr="0031529F" w:rsidRDefault="00A168BA" w:rsidP="00A168BA">
                      <w:pPr>
                        <w:pStyle w:val="Paragraphedeliste"/>
                        <w:numPr>
                          <w:ilvl w:val="0"/>
                          <w:numId w:val="4"/>
                        </w:numPr>
                        <w:rPr>
                          <w:sz w:val="26"/>
                          <w:szCs w:val="26"/>
                        </w:rPr>
                      </w:pPr>
                      <w:r w:rsidRPr="0031529F">
                        <w:rPr>
                          <w:sz w:val="26"/>
                          <w:szCs w:val="26"/>
                        </w:rPr>
                        <w:t>Les recherches ou manque d’information.</w:t>
                      </w:r>
                    </w:p>
                  </w:txbxContent>
                </v:textbox>
              </v:shape>
            </w:pict>
          </mc:Fallback>
        </mc:AlternateContent>
      </w:r>
    </w:p>
    <w:p w:rsidR="006C362D" w:rsidRPr="006C362D" w:rsidRDefault="006C362D" w:rsidP="006C362D"/>
    <w:p w:rsidR="006C362D" w:rsidRPr="006C362D" w:rsidRDefault="006C362D" w:rsidP="006C362D"/>
    <w:p w:rsidR="006C362D" w:rsidRDefault="006C362D" w:rsidP="006C362D"/>
    <w:p w:rsidR="00FD15E0" w:rsidRPr="006C362D" w:rsidRDefault="00FD15E0" w:rsidP="006C362D"/>
    <w:p w:rsidR="00E1289F" w:rsidRDefault="00E1289F" w:rsidP="00E1289F">
      <w:pPr>
        <w:rPr>
          <w:rFonts w:ascii="Montserrat Medium" w:eastAsiaTheme="majorEastAsia" w:hAnsi="Montserrat Medium" w:cstheme="majorBidi"/>
          <w:b/>
          <w:bCs/>
          <w:color w:val="354B60"/>
          <w:sz w:val="32"/>
          <w:szCs w:val="32"/>
        </w:rPr>
      </w:pPr>
      <w:r>
        <w:rPr>
          <w:rFonts w:ascii="Montserrat Medium" w:eastAsiaTheme="majorEastAsia" w:hAnsi="Montserrat Medium" w:cstheme="majorBidi"/>
          <w:b/>
          <w:bCs/>
          <w:color w:val="354B60"/>
          <w:sz w:val="32"/>
          <w:szCs w:val="32"/>
        </w:rPr>
        <w:t xml:space="preserve">7 - </w:t>
      </w:r>
      <w:r w:rsidRPr="00E1289F">
        <w:rPr>
          <w:rFonts w:ascii="Montserrat Medium" w:eastAsiaTheme="majorEastAsia" w:hAnsi="Montserrat Medium" w:cstheme="majorBidi"/>
          <w:b/>
          <w:bCs/>
          <w:color w:val="354B60"/>
          <w:sz w:val="32"/>
          <w:szCs w:val="32"/>
        </w:rPr>
        <w:t>Planification</w:t>
      </w:r>
    </w:p>
    <w:p w:rsidR="00E1289F" w:rsidRPr="006C362D" w:rsidRDefault="00E1289F" w:rsidP="00E1289F">
      <w:r w:rsidRPr="006C362D">
        <w:rPr>
          <w:noProof/>
          <w:lang w:eastAsia="fr-FR"/>
        </w:rPr>
        <mc:AlternateContent>
          <mc:Choice Requires="wps">
            <w:drawing>
              <wp:anchor distT="0" distB="0" distL="114300" distR="114300" simplePos="0" relativeHeight="251675648" behindDoc="0" locked="0" layoutInCell="1" allowOverlap="1" wp14:anchorId="442B9BD2" wp14:editId="58059F1B">
                <wp:simplePos x="0" y="0"/>
                <wp:positionH relativeFrom="column">
                  <wp:posOffset>-33021</wp:posOffset>
                </wp:positionH>
                <wp:positionV relativeFrom="paragraph">
                  <wp:posOffset>27305</wp:posOffset>
                </wp:positionV>
                <wp:extent cx="5915025" cy="1247775"/>
                <wp:effectExtent l="0" t="0" r="28575" b="28575"/>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247775"/>
                        </a:xfrm>
                        <a:prstGeom prst="rect">
                          <a:avLst/>
                        </a:prstGeom>
                        <a:solidFill>
                          <a:sysClr val="window" lastClr="FFFFFF">
                            <a:lumMod val="95000"/>
                          </a:sysClr>
                        </a:solidFill>
                        <a:ln w="9525">
                          <a:solidFill>
                            <a:sysClr val="window" lastClr="FFFFFF">
                              <a:lumMod val="85000"/>
                            </a:sysClr>
                          </a:solidFill>
                          <a:miter lim="800000"/>
                          <a:headEnd/>
                          <a:tailEnd/>
                        </a:ln>
                      </wps:spPr>
                      <wps:txbx>
                        <w:txbxContent>
                          <w:p w:rsidR="00204392" w:rsidRPr="0031529F" w:rsidRDefault="00551605" w:rsidP="00551605">
                            <w:pPr>
                              <w:pStyle w:val="Paragraphedeliste"/>
                              <w:numPr>
                                <w:ilvl w:val="0"/>
                                <w:numId w:val="5"/>
                              </w:numPr>
                              <w:rPr>
                                <w:sz w:val="26"/>
                                <w:szCs w:val="26"/>
                              </w:rPr>
                            </w:pPr>
                            <w:r w:rsidRPr="0031529F">
                              <w:rPr>
                                <w:sz w:val="26"/>
                                <w:szCs w:val="26"/>
                              </w:rPr>
                              <w:t xml:space="preserve">Etude de besoin. </w:t>
                            </w:r>
                          </w:p>
                          <w:p w:rsidR="00551605" w:rsidRPr="0031529F" w:rsidRDefault="0075600D" w:rsidP="00551605">
                            <w:pPr>
                              <w:pStyle w:val="Paragraphedeliste"/>
                              <w:numPr>
                                <w:ilvl w:val="0"/>
                                <w:numId w:val="5"/>
                              </w:numPr>
                              <w:rPr>
                                <w:sz w:val="26"/>
                                <w:szCs w:val="26"/>
                              </w:rPr>
                            </w:pPr>
                            <w:r w:rsidRPr="0031529F">
                              <w:rPr>
                                <w:sz w:val="26"/>
                                <w:szCs w:val="26"/>
                              </w:rPr>
                              <w:t>Analyse.</w:t>
                            </w:r>
                          </w:p>
                          <w:p w:rsidR="0075600D" w:rsidRPr="0031529F" w:rsidRDefault="0075600D" w:rsidP="00551605">
                            <w:pPr>
                              <w:pStyle w:val="Paragraphedeliste"/>
                              <w:numPr>
                                <w:ilvl w:val="0"/>
                                <w:numId w:val="5"/>
                              </w:numPr>
                              <w:rPr>
                                <w:sz w:val="26"/>
                                <w:szCs w:val="26"/>
                              </w:rPr>
                            </w:pPr>
                            <w:r w:rsidRPr="0031529F">
                              <w:rPr>
                                <w:sz w:val="26"/>
                                <w:szCs w:val="26"/>
                              </w:rPr>
                              <w:t>Conception.</w:t>
                            </w:r>
                          </w:p>
                          <w:p w:rsidR="0075600D" w:rsidRPr="0031529F" w:rsidRDefault="0075600D" w:rsidP="00551605">
                            <w:pPr>
                              <w:pStyle w:val="Paragraphedeliste"/>
                              <w:numPr>
                                <w:ilvl w:val="0"/>
                                <w:numId w:val="5"/>
                              </w:numPr>
                              <w:rPr>
                                <w:sz w:val="26"/>
                                <w:szCs w:val="26"/>
                              </w:rPr>
                            </w:pPr>
                            <w:r w:rsidRPr="0031529F">
                              <w:rPr>
                                <w:sz w:val="26"/>
                                <w:szCs w:val="26"/>
                              </w:rPr>
                              <w:t>Design-Maquette graphique.</w:t>
                            </w:r>
                          </w:p>
                          <w:p w:rsidR="0075600D" w:rsidRPr="0031529F" w:rsidRDefault="0075600D" w:rsidP="00551605">
                            <w:pPr>
                              <w:pStyle w:val="Paragraphedeliste"/>
                              <w:numPr>
                                <w:ilvl w:val="0"/>
                                <w:numId w:val="5"/>
                              </w:numPr>
                              <w:rPr>
                                <w:sz w:val="26"/>
                                <w:szCs w:val="26"/>
                              </w:rPr>
                            </w:pPr>
                            <w:r w:rsidRPr="0031529F">
                              <w:rPr>
                                <w:sz w:val="26"/>
                                <w:szCs w:val="26"/>
                              </w:rPr>
                              <w:t>Réalisation.</w:t>
                            </w:r>
                          </w:p>
                          <w:p w:rsidR="0075600D" w:rsidRPr="0031529F" w:rsidRDefault="0075600D" w:rsidP="00551605">
                            <w:pPr>
                              <w:pStyle w:val="Paragraphedeliste"/>
                              <w:numPr>
                                <w:ilvl w:val="0"/>
                                <w:numId w:val="5"/>
                              </w:numPr>
                              <w:rPr>
                                <w:sz w:val="26"/>
                                <w:szCs w:val="26"/>
                              </w:rPr>
                            </w:pPr>
                            <w:r w:rsidRPr="0031529F">
                              <w:rPr>
                                <w:sz w:val="26"/>
                                <w:szCs w:val="26"/>
                              </w:rPr>
                              <w:t>Déploiement.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6pt;margin-top:2.15pt;width:465.75pt;height:9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" fillcolor="#f2f2f2" strokecolor="#d9d9d9">
                <v:textbox>
                  <w:txbxContent>
                    <w:p w:rsidR="00204392" w:rsidRPr="0031529F" w:rsidRDefault="00551605" w:rsidP="00551605">
                      <w:pPr>
                        <w:pStyle w:val="Paragraphedeliste"/>
                        <w:numPr>
                          <w:ilvl w:val="0"/>
                          <w:numId w:val="5"/>
                        </w:numPr>
                        <w:rPr>
                          <w:sz w:val="26"/>
                          <w:szCs w:val="26"/>
                        </w:rPr>
                      </w:pPr>
                      <w:r w:rsidRPr="0031529F">
                        <w:rPr>
                          <w:sz w:val="26"/>
                          <w:szCs w:val="26"/>
                        </w:rPr>
                        <w:t xml:space="preserve">Etude de besoin. </w:t>
                      </w:r>
                    </w:p>
                    <w:p w:rsidR="00551605" w:rsidRPr="0031529F" w:rsidRDefault="0075600D" w:rsidP="00551605">
                      <w:pPr>
                        <w:pStyle w:val="Paragraphedeliste"/>
                        <w:numPr>
                          <w:ilvl w:val="0"/>
                          <w:numId w:val="5"/>
                        </w:numPr>
                        <w:rPr>
                          <w:sz w:val="26"/>
                          <w:szCs w:val="26"/>
                        </w:rPr>
                      </w:pPr>
                      <w:r w:rsidRPr="0031529F">
                        <w:rPr>
                          <w:sz w:val="26"/>
                          <w:szCs w:val="26"/>
                        </w:rPr>
                        <w:t>Analyse.</w:t>
                      </w:r>
                    </w:p>
                    <w:p w:rsidR="0075600D" w:rsidRPr="0031529F" w:rsidRDefault="0075600D" w:rsidP="00551605">
                      <w:pPr>
                        <w:pStyle w:val="Paragraphedeliste"/>
                        <w:numPr>
                          <w:ilvl w:val="0"/>
                          <w:numId w:val="5"/>
                        </w:numPr>
                        <w:rPr>
                          <w:sz w:val="26"/>
                          <w:szCs w:val="26"/>
                        </w:rPr>
                      </w:pPr>
                      <w:r w:rsidRPr="0031529F">
                        <w:rPr>
                          <w:sz w:val="26"/>
                          <w:szCs w:val="26"/>
                        </w:rPr>
                        <w:t>Conception.</w:t>
                      </w:r>
                    </w:p>
                    <w:p w:rsidR="0075600D" w:rsidRPr="0031529F" w:rsidRDefault="0075600D" w:rsidP="00551605">
                      <w:pPr>
                        <w:pStyle w:val="Paragraphedeliste"/>
                        <w:numPr>
                          <w:ilvl w:val="0"/>
                          <w:numId w:val="5"/>
                        </w:numPr>
                        <w:rPr>
                          <w:sz w:val="26"/>
                          <w:szCs w:val="26"/>
                        </w:rPr>
                      </w:pPr>
                      <w:r w:rsidRPr="0031529F">
                        <w:rPr>
                          <w:sz w:val="26"/>
                          <w:szCs w:val="26"/>
                        </w:rPr>
                        <w:t>Design-Maquette graphique.</w:t>
                      </w:r>
                    </w:p>
                    <w:p w:rsidR="0075600D" w:rsidRPr="0031529F" w:rsidRDefault="0075600D" w:rsidP="00551605">
                      <w:pPr>
                        <w:pStyle w:val="Paragraphedeliste"/>
                        <w:numPr>
                          <w:ilvl w:val="0"/>
                          <w:numId w:val="5"/>
                        </w:numPr>
                        <w:rPr>
                          <w:sz w:val="26"/>
                          <w:szCs w:val="26"/>
                        </w:rPr>
                      </w:pPr>
                      <w:r w:rsidRPr="0031529F">
                        <w:rPr>
                          <w:sz w:val="26"/>
                          <w:szCs w:val="26"/>
                        </w:rPr>
                        <w:t>Réalisation.</w:t>
                      </w:r>
                    </w:p>
                    <w:p w:rsidR="0075600D" w:rsidRPr="0031529F" w:rsidRDefault="0075600D" w:rsidP="00551605">
                      <w:pPr>
                        <w:pStyle w:val="Paragraphedeliste"/>
                        <w:numPr>
                          <w:ilvl w:val="0"/>
                          <w:numId w:val="5"/>
                        </w:numPr>
                        <w:rPr>
                          <w:sz w:val="26"/>
                          <w:szCs w:val="26"/>
                        </w:rPr>
                      </w:pPr>
                      <w:r w:rsidRPr="0031529F">
                        <w:rPr>
                          <w:sz w:val="26"/>
                          <w:szCs w:val="26"/>
                        </w:rPr>
                        <w:t>Déploiement.</w:t>
                      </w:r>
                    </w:p>
                  </w:txbxContent>
                </v:textbox>
              </v:shape>
            </w:pict>
          </mc:Fallback>
        </mc:AlternateContent>
      </w:r>
    </w:p>
    <w:p w:rsidR="00E1289F" w:rsidRPr="006C362D" w:rsidRDefault="00E1289F" w:rsidP="00E1289F"/>
    <w:p w:rsidR="00E1289F" w:rsidRPr="006C362D" w:rsidRDefault="00E1289F" w:rsidP="00E1289F"/>
    <w:p w:rsidR="00E1289F" w:rsidRDefault="00E1289F" w:rsidP="00E1289F"/>
    <w:p w:rsidR="00FD15E0" w:rsidRPr="006C362D" w:rsidRDefault="00FD15E0" w:rsidP="00E1289F"/>
    <w:p w:rsidR="00122CBE" w:rsidRDefault="00122CBE" w:rsidP="00122CBE">
      <w:pPr>
        <w:rPr>
          <w:rFonts w:ascii="Montserrat Medium" w:eastAsiaTheme="majorEastAsia" w:hAnsi="Montserrat Medium" w:cstheme="majorBidi"/>
          <w:b/>
          <w:bCs/>
          <w:color w:val="354B60"/>
          <w:sz w:val="32"/>
          <w:szCs w:val="32"/>
        </w:rPr>
      </w:pPr>
      <w:r>
        <w:rPr>
          <w:rFonts w:ascii="Montserrat Medium" w:eastAsiaTheme="majorEastAsia" w:hAnsi="Montserrat Medium" w:cstheme="majorBidi"/>
          <w:b/>
          <w:bCs/>
          <w:color w:val="354B60"/>
          <w:sz w:val="32"/>
          <w:szCs w:val="32"/>
        </w:rPr>
        <w:t xml:space="preserve">8 </w:t>
      </w:r>
      <w:r w:rsidR="00860B67">
        <w:rPr>
          <w:rFonts w:ascii="Montserrat Medium" w:eastAsiaTheme="majorEastAsia" w:hAnsi="Montserrat Medium" w:cstheme="majorBidi"/>
          <w:b/>
          <w:bCs/>
          <w:color w:val="354B60"/>
          <w:sz w:val="32"/>
          <w:szCs w:val="32"/>
        </w:rPr>
        <w:t>Ressources</w:t>
      </w:r>
    </w:p>
    <w:p w:rsidR="00122CBE" w:rsidRPr="006C362D" w:rsidRDefault="00122CBE" w:rsidP="00122CBE">
      <w:r w:rsidRPr="006C362D">
        <w:rPr>
          <w:noProof/>
          <w:lang w:eastAsia="fr-FR"/>
        </w:rPr>
        <mc:AlternateContent>
          <mc:Choice Requires="wps">
            <w:drawing>
              <wp:anchor distT="0" distB="0" distL="114300" distR="114300" simplePos="0" relativeHeight="251677696" behindDoc="0" locked="0" layoutInCell="1" allowOverlap="1" wp14:anchorId="4F96DB1F" wp14:editId="69611CEF">
                <wp:simplePos x="0" y="0"/>
                <wp:positionH relativeFrom="column">
                  <wp:posOffset>-33020</wp:posOffset>
                </wp:positionH>
                <wp:positionV relativeFrom="paragraph">
                  <wp:posOffset>24765</wp:posOffset>
                </wp:positionV>
                <wp:extent cx="5886450" cy="2276475"/>
                <wp:effectExtent l="0" t="0" r="19050" b="2857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2276475"/>
                        </a:xfrm>
                        <a:prstGeom prst="rect">
                          <a:avLst/>
                        </a:prstGeom>
                        <a:solidFill>
                          <a:sysClr val="window" lastClr="FFFFFF">
                            <a:lumMod val="95000"/>
                          </a:sysClr>
                        </a:solidFill>
                        <a:ln w="9525">
                          <a:solidFill>
                            <a:sysClr val="window" lastClr="FFFFFF">
                              <a:lumMod val="85000"/>
                            </a:sysClr>
                          </a:solidFill>
                          <a:miter lim="800000"/>
                          <a:headEnd/>
                          <a:tailEnd/>
                        </a:ln>
                      </wps:spPr>
                      <wps:txbx>
                        <w:txbxContent>
                          <w:p w:rsidR="0031529F" w:rsidRDefault="0031529F" w:rsidP="0031529F">
                            <w:pPr>
                              <w:pStyle w:val="Paragraphedeliste"/>
                              <w:numPr>
                                <w:ilvl w:val="0"/>
                                <w:numId w:val="6"/>
                              </w:numPr>
                              <w:rPr>
                                <w:sz w:val="26"/>
                                <w:szCs w:val="26"/>
                                <w:lang w:val="en-US"/>
                              </w:rPr>
                            </w:pPr>
                            <w:r>
                              <w:rPr>
                                <w:sz w:val="26"/>
                                <w:szCs w:val="26"/>
                                <w:lang w:val="en-US"/>
                              </w:rPr>
                              <w:t>Logicieles :</w:t>
                            </w:r>
                          </w:p>
                          <w:p w:rsidR="0031529F" w:rsidRDefault="0031529F" w:rsidP="0031529F">
                            <w:pPr>
                              <w:pStyle w:val="Paragraphedeliste"/>
                              <w:numPr>
                                <w:ilvl w:val="0"/>
                                <w:numId w:val="7"/>
                              </w:numPr>
                              <w:rPr>
                                <w:sz w:val="26"/>
                                <w:szCs w:val="26"/>
                                <w:lang w:val="en-US"/>
                              </w:rPr>
                            </w:pPr>
                            <w:r>
                              <w:rPr>
                                <w:sz w:val="26"/>
                                <w:szCs w:val="26"/>
                                <w:lang w:val="en-US"/>
                              </w:rPr>
                              <w:t>Visual studio</w:t>
                            </w:r>
                          </w:p>
                          <w:p w:rsidR="0031529F" w:rsidRDefault="0031529F" w:rsidP="0031529F">
                            <w:pPr>
                              <w:pStyle w:val="Paragraphedeliste"/>
                              <w:numPr>
                                <w:ilvl w:val="0"/>
                                <w:numId w:val="7"/>
                              </w:numPr>
                              <w:rPr>
                                <w:sz w:val="26"/>
                                <w:szCs w:val="26"/>
                                <w:lang w:val="en-US"/>
                              </w:rPr>
                            </w:pPr>
                            <w:r>
                              <w:rPr>
                                <w:sz w:val="26"/>
                                <w:szCs w:val="26"/>
                                <w:lang w:val="en-US"/>
                              </w:rPr>
                              <w:t>Notepad</w:t>
                            </w:r>
                          </w:p>
                          <w:p w:rsidR="0031529F" w:rsidRDefault="0031529F" w:rsidP="0031529F">
                            <w:pPr>
                              <w:pStyle w:val="Paragraphedeliste"/>
                              <w:numPr>
                                <w:ilvl w:val="0"/>
                                <w:numId w:val="7"/>
                              </w:numPr>
                              <w:rPr>
                                <w:sz w:val="26"/>
                                <w:szCs w:val="26"/>
                                <w:lang w:val="en-US"/>
                              </w:rPr>
                            </w:pPr>
                            <w:bookmarkStart w:id="14" w:name="_GoBack"/>
                            <w:r>
                              <w:rPr>
                                <w:sz w:val="26"/>
                                <w:szCs w:val="26"/>
                                <w:lang w:val="en-US"/>
                              </w:rPr>
                              <w:t>Sql Server</w:t>
                            </w:r>
                          </w:p>
                          <w:bookmarkEnd w:id="14"/>
                          <w:p w:rsidR="0031529F" w:rsidRDefault="0031529F" w:rsidP="0031529F">
                            <w:pPr>
                              <w:pStyle w:val="Paragraphedeliste"/>
                              <w:numPr>
                                <w:ilvl w:val="0"/>
                                <w:numId w:val="7"/>
                              </w:numPr>
                              <w:rPr>
                                <w:sz w:val="26"/>
                                <w:szCs w:val="26"/>
                                <w:lang w:val="en-US"/>
                              </w:rPr>
                            </w:pPr>
                            <w:r>
                              <w:rPr>
                                <w:sz w:val="26"/>
                                <w:szCs w:val="26"/>
                                <w:lang w:val="en-US"/>
                              </w:rPr>
                              <w:t>Adobe Photoshop</w:t>
                            </w:r>
                          </w:p>
                          <w:p w:rsidR="0031529F" w:rsidRDefault="0031529F" w:rsidP="0031529F">
                            <w:pPr>
                              <w:pStyle w:val="Paragraphedeliste"/>
                              <w:numPr>
                                <w:ilvl w:val="0"/>
                                <w:numId w:val="7"/>
                              </w:numPr>
                              <w:rPr>
                                <w:sz w:val="26"/>
                                <w:szCs w:val="26"/>
                                <w:lang w:val="en-US"/>
                              </w:rPr>
                            </w:pPr>
                            <w:r>
                              <w:rPr>
                                <w:sz w:val="26"/>
                                <w:szCs w:val="26"/>
                                <w:lang w:val="en-US"/>
                              </w:rPr>
                              <w:t>Lucidchart</w:t>
                            </w:r>
                          </w:p>
                          <w:p w:rsidR="0031529F" w:rsidRDefault="0031529F" w:rsidP="0031529F">
                            <w:pPr>
                              <w:pStyle w:val="Paragraphedeliste"/>
                              <w:numPr>
                                <w:ilvl w:val="0"/>
                                <w:numId w:val="7"/>
                              </w:numPr>
                              <w:rPr>
                                <w:sz w:val="26"/>
                                <w:szCs w:val="26"/>
                                <w:lang w:val="en-US"/>
                              </w:rPr>
                            </w:pPr>
                            <w:r>
                              <w:rPr>
                                <w:sz w:val="26"/>
                                <w:szCs w:val="26"/>
                                <w:lang w:val="en-US"/>
                              </w:rPr>
                              <w:t>Discord</w:t>
                            </w:r>
                          </w:p>
                          <w:p w:rsidR="0031529F" w:rsidRDefault="0031529F" w:rsidP="0031529F">
                            <w:pPr>
                              <w:pStyle w:val="Paragraphedeliste"/>
                              <w:numPr>
                                <w:ilvl w:val="0"/>
                                <w:numId w:val="6"/>
                              </w:numPr>
                              <w:rPr>
                                <w:sz w:val="26"/>
                                <w:szCs w:val="26"/>
                                <w:lang w:val="en-US"/>
                              </w:rPr>
                            </w:pPr>
                            <w:r>
                              <w:rPr>
                                <w:sz w:val="26"/>
                                <w:szCs w:val="26"/>
                                <w:lang w:val="en-US"/>
                              </w:rPr>
                              <w:t>Humaines :</w:t>
                            </w:r>
                          </w:p>
                          <w:p w:rsidR="0031529F" w:rsidRPr="00E33CCB" w:rsidRDefault="0031529F" w:rsidP="0031529F">
                            <w:pPr>
                              <w:pStyle w:val="Paragraphedeliste"/>
                              <w:numPr>
                                <w:ilvl w:val="0"/>
                                <w:numId w:val="8"/>
                              </w:numPr>
                              <w:rPr>
                                <w:sz w:val="26"/>
                                <w:szCs w:val="26"/>
                              </w:rPr>
                            </w:pPr>
                            <w:r>
                              <w:rPr>
                                <w:sz w:val="26"/>
                                <w:szCs w:val="26"/>
                              </w:rPr>
                              <w:t>Le projet sera realiser par un groupe de trois stagiaires .</w:t>
                            </w:r>
                          </w:p>
                          <w:p w:rsidR="00204392" w:rsidRDefault="00204392" w:rsidP="007560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6pt;margin-top:1.95pt;width:463.5pt;height:17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" fillcolor="#f2f2f2" strokecolor="#d9d9d9">
                <v:textbox>
                  <w:txbxContent>
                    <w:p w:rsidR="0031529F" w:rsidRDefault="0031529F" w:rsidP="0031529F">
                      <w:pPr>
                        <w:pStyle w:val="Paragraphedeliste"/>
                        <w:numPr>
                          <w:ilvl w:val="0"/>
                          <w:numId w:val="6"/>
                        </w:numPr>
                        <w:rPr>
                          <w:sz w:val="26"/>
                          <w:szCs w:val="26"/>
                          <w:lang w:val="en-US"/>
                        </w:rPr>
                      </w:pPr>
                      <w:r>
                        <w:rPr>
                          <w:sz w:val="26"/>
                          <w:szCs w:val="26"/>
                          <w:lang w:val="en-US"/>
                        </w:rPr>
                        <w:t>Logicieles :</w:t>
                      </w:r>
                    </w:p>
                    <w:p w:rsidR="0031529F" w:rsidRDefault="0031529F" w:rsidP="0031529F">
                      <w:pPr>
                        <w:pStyle w:val="Paragraphedeliste"/>
                        <w:numPr>
                          <w:ilvl w:val="0"/>
                          <w:numId w:val="7"/>
                        </w:numPr>
                        <w:rPr>
                          <w:sz w:val="26"/>
                          <w:szCs w:val="26"/>
                          <w:lang w:val="en-US"/>
                        </w:rPr>
                      </w:pPr>
                      <w:r>
                        <w:rPr>
                          <w:sz w:val="26"/>
                          <w:szCs w:val="26"/>
                          <w:lang w:val="en-US"/>
                        </w:rPr>
                        <w:t>Visual studio</w:t>
                      </w:r>
                    </w:p>
                    <w:p w:rsidR="0031529F" w:rsidRDefault="0031529F" w:rsidP="0031529F">
                      <w:pPr>
                        <w:pStyle w:val="Paragraphedeliste"/>
                        <w:numPr>
                          <w:ilvl w:val="0"/>
                          <w:numId w:val="7"/>
                        </w:numPr>
                        <w:rPr>
                          <w:sz w:val="26"/>
                          <w:szCs w:val="26"/>
                          <w:lang w:val="en-US"/>
                        </w:rPr>
                      </w:pPr>
                      <w:r>
                        <w:rPr>
                          <w:sz w:val="26"/>
                          <w:szCs w:val="26"/>
                          <w:lang w:val="en-US"/>
                        </w:rPr>
                        <w:t>Notepad</w:t>
                      </w:r>
                    </w:p>
                    <w:p w:rsidR="0031529F" w:rsidRDefault="0031529F" w:rsidP="0031529F">
                      <w:pPr>
                        <w:pStyle w:val="Paragraphedeliste"/>
                        <w:numPr>
                          <w:ilvl w:val="0"/>
                          <w:numId w:val="7"/>
                        </w:numPr>
                        <w:rPr>
                          <w:sz w:val="26"/>
                          <w:szCs w:val="26"/>
                          <w:lang w:val="en-US"/>
                        </w:rPr>
                      </w:pPr>
                      <w:r>
                        <w:rPr>
                          <w:sz w:val="26"/>
                          <w:szCs w:val="26"/>
                          <w:lang w:val="en-US"/>
                        </w:rPr>
                        <w:t>Sql Server</w:t>
                      </w:r>
                    </w:p>
                    <w:p w:rsidR="0031529F" w:rsidRDefault="0031529F" w:rsidP="0031529F">
                      <w:pPr>
                        <w:pStyle w:val="Paragraphedeliste"/>
                        <w:numPr>
                          <w:ilvl w:val="0"/>
                          <w:numId w:val="7"/>
                        </w:numPr>
                        <w:rPr>
                          <w:sz w:val="26"/>
                          <w:szCs w:val="26"/>
                          <w:lang w:val="en-US"/>
                        </w:rPr>
                      </w:pPr>
                      <w:r>
                        <w:rPr>
                          <w:sz w:val="26"/>
                          <w:szCs w:val="26"/>
                          <w:lang w:val="en-US"/>
                        </w:rPr>
                        <w:t>Adobe Photoshop</w:t>
                      </w:r>
                    </w:p>
                    <w:p w:rsidR="0031529F" w:rsidRDefault="0031529F" w:rsidP="0031529F">
                      <w:pPr>
                        <w:pStyle w:val="Paragraphedeliste"/>
                        <w:numPr>
                          <w:ilvl w:val="0"/>
                          <w:numId w:val="7"/>
                        </w:numPr>
                        <w:rPr>
                          <w:sz w:val="26"/>
                          <w:szCs w:val="26"/>
                          <w:lang w:val="en-US"/>
                        </w:rPr>
                      </w:pPr>
                      <w:r>
                        <w:rPr>
                          <w:sz w:val="26"/>
                          <w:szCs w:val="26"/>
                          <w:lang w:val="en-US"/>
                        </w:rPr>
                        <w:t>Lucidchart</w:t>
                      </w:r>
                    </w:p>
                    <w:p w:rsidR="0031529F" w:rsidRDefault="0031529F" w:rsidP="0031529F">
                      <w:pPr>
                        <w:pStyle w:val="Paragraphedeliste"/>
                        <w:numPr>
                          <w:ilvl w:val="0"/>
                          <w:numId w:val="7"/>
                        </w:numPr>
                        <w:rPr>
                          <w:sz w:val="26"/>
                          <w:szCs w:val="26"/>
                          <w:lang w:val="en-US"/>
                        </w:rPr>
                      </w:pPr>
                      <w:r>
                        <w:rPr>
                          <w:sz w:val="26"/>
                          <w:szCs w:val="26"/>
                          <w:lang w:val="en-US"/>
                        </w:rPr>
                        <w:t>Discord</w:t>
                      </w:r>
                    </w:p>
                    <w:p w:rsidR="0031529F" w:rsidRDefault="0031529F" w:rsidP="0031529F">
                      <w:pPr>
                        <w:pStyle w:val="Paragraphedeliste"/>
                        <w:numPr>
                          <w:ilvl w:val="0"/>
                          <w:numId w:val="6"/>
                        </w:numPr>
                        <w:rPr>
                          <w:sz w:val="26"/>
                          <w:szCs w:val="26"/>
                          <w:lang w:val="en-US"/>
                        </w:rPr>
                      </w:pPr>
                      <w:r>
                        <w:rPr>
                          <w:sz w:val="26"/>
                          <w:szCs w:val="26"/>
                          <w:lang w:val="en-US"/>
                        </w:rPr>
                        <w:t>Humaines :</w:t>
                      </w:r>
                    </w:p>
                    <w:p w:rsidR="0031529F" w:rsidRPr="00E33CCB" w:rsidRDefault="0031529F" w:rsidP="0031529F">
                      <w:pPr>
                        <w:pStyle w:val="Paragraphedeliste"/>
                        <w:numPr>
                          <w:ilvl w:val="0"/>
                          <w:numId w:val="8"/>
                        </w:numPr>
                        <w:rPr>
                          <w:sz w:val="26"/>
                          <w:szCs w:val="26"/>
                        </w:rPr>
                      </w:pPr>
                      <w:r>
                        <w:rPr>
                          <w:sz w:val="26"/>
                          <w:szCs w:val="26"/>
                        </w:rPr>
                        <w:t>Le projet sera realiser par un groupe de trois stagiaires .</w:t>
                      </w:r>
                    </w:p>
                    <w:p w:rsidR="00204392" w:rsidRDefault="00204392" w:rsidP="0075600D"/>
                  </w:txbxContent>
                </v:textbox>
              </v:shape>
            </w:pict>
          </mc:Fallback>
        </mc:AlternateContent>
      </w:r>
    </w:p>
    <w:p w:rsidR="00311A9F" w:rsidRPr="00460493" w:rsidRDefault="00311A9F" w:rsidP="00460493">
      <w:pPr>
        <w:pStyle w:val="Pieddepage"/>
        <w:spacing w:before="1080"/>
      </w:pPr>
    </w:p>
    <w:sectPr w:rsidR="00311A9F" w:rsidRPr="00460493" w:rsidSect="00B61E3B">
      <w:headerReference w:type="default" r:id="rId13"/>
      <w:pgSz w:w="11906" w:h="16838"/>
      <w:pgMar w:top="568"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CB5" w:rsidRDefault="00E03CB5" w:rsidP="0010207B">
      <w:pPr>
        <w:spacing w:after="0" w:line="240" w:lineRule="auto"/>
      </w:pPr>
      <w:r>
        <w:separator/>
      </w:r>
    </w:p>
  </w:endnote>
  <w:endnote w:type="continuationSeparator" w:id="0">
    <w:p w:rsidR="00E03CB5" w:rsidRDefault="00E03CB5" w:rsidP="0010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ExtraBold">
    <w:altName w:val="Arial"/>
    <w:panose1 w:val="00000000000000000000"/>
    <w:charset w:val="00"/>
    <w:family w:val="modern"/>
    <w:notTrueType/>
    <w:pitch w:val="variable"/>
    <w:sig w:usb0="00000001" w:usb1="00000001" w:usb2="00000000" w:usb3="00000000" w:csb0="00000193" w:csb1="00000000"/>
  </w:font>
  <w:font w:name="Montserrat Medium">
    <w:altName w:val="Arial"/>
    <w:panose1 w:val="00000000000000000000"/>
    <w:charset w:val="00"/>
    <w:family w:val="modern"/>
    <w:notTrueType/>
    <w:pitch w:val="variable"/>
    <w:sig w:usb0="00000001" w:usb1="00000001" w:usb2="00000000" w:usb3="00000000" w:csb0="0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CB5" w:rsidRDefault="00E03CB5" w:rsidP="0010207B">
      <w:pPr>
        <w:spacing w:after="0" w:line="240" w:lineRule="auto"/>
      </w:pPr>
      <w:r>
        <w:separator/>
      </w:r>
    </w:p>
  </w:footnote>
  <w:footnote w:type="continuationSeparator" w:id="0">
    <w:p w:rsidR="00E03CB5" w:rsidRDefault="00E03CB5" w:rsidP="001020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4392" w:rsidRPr="00FF08BB" w:rsidRDefault="00204392" w:rsidP="00FF08BB">
    <w:pPr>
      <w:pStyle w:val="En-tte"/>
      <w:jc w:val="right"/>
      <w:rPr>
        <w:color w:val="354B6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6D27"/>
    <w:multiLevelType w:val="hybridMultilevel"/>
    <w:tmpl w:val="7166E68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57C40C7"/>
    <w:multiLevelType w:val="hybridMultilevel"/>
    <w:tmpl w:val="D73C9A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96D17FD"/>
    <w:multiLevelType w:val="hybridMultilevel"/>
    <w:tmpl w:val="D2546AE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98A016C"/>
    <w:multiLevelType w:val="hybridMultilevel"/>
    <w:tmpl w:val="F108772C"/>
    <w:lvl w:ilvl="0" w:tplc="040C000D">
      <w:start w:val="1"/>
      <w:numFmt w:val="bullet"/>
      <w:lvlText w:val=""/>
      <w:lvlJc w:val="left"/>
      <w:pPr>
        <w:ind w:left="4095" w:hanging="360"/>
      </w:pPr>
      <w:rPr>
        <w:rFonts w:ascii="Wingdings" w:hAnsi="Wingdings" w:hint="default"/>
      </w:rPr>
    </w:lvl>
    <w:lvl w:ilvl="1" w:tplc="040C0003" w:tentative="1">
      <w:start w:val="1"/>
      <w:numFmt w:val="bullet"/>
      <w:lvlText w:val="o"/>
      <w:lvlJc w:val="left"/>
      <w:pPr>
        <w:ind w:left="4815" w:hanging="360"/>
      </w:pPr>
      <w:rPr>
        <w:rFonts w:ascii="Courier New" w:hAnsi="Courier New" w:cs="Courier New" w:hint="default"/>
      </w:rPr>
    </w:lvl>
    <w:lvl w:ilvl="2" w:tplc="040C0005" w:tentative="1">
      <w:start w:val="1"/>
      <w:numFmt w:val="bullet"/>
      <w:lvlText w:val=""/>
      <w:lvlJc w:val="left"/>
      <w:pPr>
        <w:ind w:left="5535" w:hanging="360"/>
      </w:pPr>
      <w:rPr>
        <w:rFonts w:ascii="Wingdings" w:hAnsi="Wingdings" w:hint="default"/>
      </w:rPr>
    </w:lvl>
    <w:lvl w:ilvl="3" w:tplc="040C0001" w:tentative="1">
      <w:start w:val="1"/>
      <w:numFmt w:val="bullet"/>
      <w:lvlText w:val=""/>
      <w:lvlJc w:val="left"/>
      <w:pPr>
        <w:ind w:left="6255" w:hanging="360"/>
      </w:pPr>
      <w:rPr>
        <w:rFonts w:ascii="Symbol" w:hAnsi="Symbol" w:hint="default"/>
      </w:rPr>
    </w:lvl>
    <w:lvl w:ilvl="4" w:tplc="040C0003" w:tentative="1">
      <w:start w:val="1"/>
      <w:numFmt w:val="bullet"/>
      <w:lvlText w:val="o"/>
      <w:lvlJc w:val="left"/>
      <w:pPr>
        <w:ind w:left="6975" w:hanging="360"/>
      </w:pPr>
      <w:rPr>
        <w:rFonts w:ascii="Courier New" w:hAnsi="Courier New" w:cs="Courier New" w:hint="default"/>
      </w:rPr>
    </w:lvl>
    <w:lvl w:ilvl="5" w:tplc="040C0005" w:tentative="1">
      <w:start w:val="1"/>
      <w:numFmt w:val="bullet"/>
      <w:lvlText w:val=""/>
      <w:lvlJc w:val="left"/>
      <w:pPr>
        <w:ind w:left="7695" w:hanging="360"/>
      </w:pPr>
      <w:rPr>
        <w:rFonts w:ascii="Wingdings" w:hAnsi="Wingdings" w:hint="default"/>
      </w:rPr>
    </w:lvl>
    <w:lvl w:ilvl="6" w:tplc="040C0001" w:tentative="1">
      <w:start w:val="1"/>
      <w:numFmt w:val="bullet"/>
      <w:lvlText w:val=""/>
      <w:lvlJc w:val="left"/>
      <w:pPr>
        <w:ind w:left="8415" w:hanging="360"/>
      </w:pPr>
      <w:rPr>
        <w:rFonts w:ascii="Symbol" w:hAnsi="Symbol" w:hint="default"/>
      </w:rPr>
    </w:lvl>
    <w:lvl w:ilvl="7" w:tplc="040C0003" w:tentative="1">
      <w:start w:val="1"/>
      <w:numFmt w:val="bullet"/>
      <w:lvlText w:val="o"/>
      <w:lvlJc w:val="left"/>
      <w:pPr>
        <w:ind w:left="9135" w:hanging="360"/>
      </w:pPr>
      <w:rPr>
        <w:rFonts w:ascii="Courier New" w:hAnsi="Courier New" w:cs="Courier New" w:hint="default"/>
      </w:rPr>
    </w:lvl>
    <w:lvl w:ilvl="8" w:tplc="040C0005" w:tentative="1">
      <w:start w:val="1"/>
      <w:numFmt w:val="bullet"/>
      <w:lvlText w:val=""/>
      <w:lvlJc w:val="left"/>
      <w:pPr>
        <w:ind w:left="9855" w:hanging="360"/>
      </w:pPr>
      <w:rPr>
        <w:rFonts w:ascii="Wingdings" w:hAnsi="Wingdings" w:hint="default"/>
      </w:rPr>
    </w:lvl>
  </w:abstractNum>
  <w:abstractNum w:abstractNumId="4">
    <w:nsid w:val="49A921FF"/>
    <w:multiLevelType w:val="hybridMultilevel"/>
    <w:tmpl w:val="BC1E56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DF162BF"/>
    <w:multiLevelType w:val="hybridMultilevel"/>
    <w:tmpl w:val="017A1E5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804D1E"/>
    <w:multiLevelType w:val="hybridMultilevel"/>
    <w:tmpl w:val="42E23C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20F5D94"/>
    <w:multiLevelType w:val="hybridMultilevel"/>
    <w:tmpl w:val="9C9C913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57E82D1D"/>
    <w:multiLevelType w:val="hybridMultilevel"/>
    <w:tmpl w:val="EFB6D3B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F7724EE"/>
    <w:multiLevelType w:val="hybridMultilevel"/>
    <w:tmpl w:val="FDDECF6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C4B2D59"/>
    <w:multiLevelType w:val="hybridMultilevel"/>
    <w:tmpl w:val="E5CA389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9"/>
  </w:num>
  <w:num w:numId="5">
    <w:abstractNumId w:val="8"/>
  </w:num>
  <w:num w:numId="6">
    <w:abstractNumId w:val="1"/>
  </w:num>
  <w:num w:numId="7">
    <w:abstractNumId w:val="7"/>
  </w:num>
  <w:num w:numId="8">
    <w:abstractNumId w:val="0"/>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6D2"/>
    <w:rsid w:val="00000194"/>
    <w:rsid w:val="0006428D"/>
    <w:rsid w:val="000719ED"/>
    <w:rsid w:val="0010207B"/>
    <w:rsid w:val="00122CBE"/>
    <w:rsid w:val="00155DB7"/>
    <w:rsid w:val="001A362E"/>
    <w:rsid w:val="001B73A2"/>
    <w:rsid w:val="00204392"/>
    <w:rsid w:val="00296A32"/>
    <w:rsid w:val="002A2942"/>
    <w:rsid w:val="00311A9F"/>
    <w:rsid w:val="0031529F"/>
    <w:rsid w:val="00333689"/>
    <w:rsid w:val="003A4E43"/>
    <w:rsid w:val="003B394C"/>
    <w:rsid w:val="003C7349"/>
    <w:rsid w:val="003D5A2C"/>
    <w:rsid w:val="003F14D6"/>
    <w:rsid w:val="00460493"/>
    <w:rsid w:val="004E4D17"/>
    <w:rsid w:val="004E6B50"/>
    <w:rsid w:val="00551605"/>
    <w:rsid w:val="006167F6"/>
    <w:rsid w:val="00650F35"/>
    <w:rsid w:val="006C362D"/>
    <w:rsid w:val="00712C30"/>
    <w:rsid w:val="0075600D"/>
    <w:rsid w:val="007A4303"/>
    <w:rsid w:val="007A500D"/>
    <w:rsid w:val="00860B67"/>
    <w:rsid w:val="008A15E3"/>
    <w:rsid w:val="008B62C4"/>
    <w:rsid w:val="008F7599"/>
    <w:rsid w:val="009826D2"/>
    <w:rsid w:val="00996C07"/>
    <w:rsid w:val="009C4523"/>
    <w:rsid w:val="009E20AF"/>
    <w:rsid w:val="00A168BA"/>
    <w:rsid w:val="00A60B04"/>
    <w:rsid w:val="00B61E3B"/>
    <w:rsid w:val="00C02D9E"/>
    <w:rsid w:val="00CF42A0"/>
    <w:rsid w:val="00D365D6"/>
    <w:rsid w:val="00D75349"/>
    <w:rsid w:val="00DA0206"/>
    <w:rsid w:val="00E03CB5"/>
    <w:rsid w:val="00E1289F"/>
    <w:rsid w:val="00E67A08"/>
    <w:rsid w:val="00E87B95"/>
    <w:rsid w:val="00FD15E0"/>
    <w:rsid w:val="00FF08B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82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826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26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826D2"/>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10207B"/>
    <w:pPr>
      <w:tabs>
        <w:tab w:val="center" w:pos="4536"/>
        <w:tab w:val="right" w:pos="9072"/>
      </w:tabs>
      <w:spacing w:after="0" w:line="240" w:lineRule="auto"/>
    </w:pPr>
  </w:style>
  <w:style w:type="character" w:customStyle="1" w:styleId="En-tteCar">
    <w:name w:val="En-tête Car"/>
    <w:basedOn w:val="Policepardfaut"/>
    <w:link w:val="En-tte"/>
    <w:uiPriority w:val="99"/>
    <w:rsid w:val="0010207B"/>
  </w:style>
  <w:style w:type="paragraph" w:styleId="Pieddepage">
    <w:name w:val="footer"/>
    <w:basedOn w:val="Normal"/>
    <w:link w:val="PieddepageCar"/>
    <w:uiPriority w:val="99"/>
    <w:unhideWhenUsed/>
    <w:rsid w:val="001020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207B"/>
  </w:style>
  <w:style w:type="character" w:styleId="Lienhypertexte">
    <w:name w:val="Hyperlink"/>
    <w:basedOn w:val="Policepardfaut"/>
    <w:uiPriority w:val="99"/>
    <w:unhideWhenUsed/>
    <w:rsid w:val="003D5A2C"/>
    <w:rPr>
      <w:color w:val="0000FF" w:themeColor="hyperlink"/>
      <w:u w:val="single"/>
    </w:rPr>
  </w:style>
  <w:style w:type="paragraph" w:styleId="Textedebulles">
    <w:name w:val="Balloon Text"/>
    <w:basedOn w:val="Normal"/>
    <w:link w:val="TextedebullesCar"/>
    <w:uiPriority w:val="99"/>
    <w:semiHidden/>
    <w:unhideWhenUsed/>
    <w:rsid w:val="003D5A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5A2C"/>
    <w:rPr>
      <w:rFonts w:ascii="Tahoma" w:hAnsi="Tahoma" w:cs="Tahoma"/>
      <w:sz w:val="16"/>
      <w:szCs w:val="16"/>
    </w:rPr>
  </w:style>
  <w:style w:type="character" w:styleId="Lienhypertextesuivivisit">
    <w:name w:val="FollowedHyperlink"/>
    <w:basedOn w:val="Policepardfaut"/>
    <w:uiPriority w:val="99"/>
    <w:semiHidden/>
    <w:unhideWhenUsed/>
    <w:rsid w:val="006C362D"/>
    <w:rPr>
      <w:color w:val="800080" w:themeColor="followedHyperlink"/>
      <w:u w:val="single"/>
    </w:rPr>
  </w:style>
  <w:style w:type="paragraph" w:styleId="En-ttedetabledesmatires">
    <w:name w:val="TOC Heading"/>
    <w:basedOn w:val="Titre1"/>
    <w:next w:val="Normal"/>
    <w:uiPriority w:val="39"/>
    <w:unhideWhenUsed/>
    <w:qFormat/>
    <w:rsid w:val="002A2942"/>
    <w:pPr>
      <w:outlineLvl w:val="9"/>
    </w:pPr>
    <w:rPr>
      <w:lang w:eastAsia="fr-FR"/>
    </w:rPr>
  </w:style>
  <w:style w:type="paragraph" w:styleId="TM2">
    <w:name w:val="toc 2"/>
    <w:basedOn w:val="Normal"/>
    <w:next w:val="Normal"/>
    <w:autoRedefine/>
    <w:uiPriority w:val="39"/>
    <w:unhideWhenUsed/>
    <w:rsid w:val="002A2942"/>
    <w:pPr>
      <w:spacing w:after="100"/>
      <w:ind w:left="220"/>
    </w:pPr>
  </w:style>
  <w:style w:type="paragraph" w:styleId="Paragraphedeliste">
    <w:name w:val="List Paragraph"/>
    <w:basedOn w:val="Normal"/>
    <w:uiPriority w:val="34"/>
    <w:qFormat/>
    <w:rsid w:val="00D365D6"/>
    <w:pPr>
      <w:ind w:left="720"/>
      <w:contextualSpacing/>
    </w:pPr>
  </w:style>
  <w:style w:type="paragraph" w:styleId="TM1">
    <w:name w:val="toc 1"/>
    <w:basedOn w:val="Normal"/>
    <w:next w:val="Normal"/>
    <w:autoRedefine/>
    <w:uiPriority w:val="39"/>
    <w:semiHidden/>
    <w:unhideWhenUsed/>
    <w:rsid w:val="002A2942"/>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82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826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26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826D2"/>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10207B"/>
    <w:pPr>
      <w:tabs>
        <w:tab w:val="center" w:pos="4536"/>
        <w:tab w:val="right" w:pos="9072"/>
      </w:tabs>
      <w:spacing w:after="0" w:line="240" w:lineRule="auto"/>
    </w:pPr>
  </w:style>
  <w:style w:type="character" w:customStyle="1" w:styleId="En-tteCar">
    <w:name w:val="En-tête Car"/>
    <w:basedOn w:val="Policepardfaut"/>
    <w:link w:val="En-tte"/>
    <w:uiPriority w:val="99"/>
    <w:rsid w:val="0010207B"/>
  </w:style>
  <w:style w:type="paragraph" w:styleId="Pieddepage">
    <w:name w:val="footer"/>
    <w:basedOn w:val="Normal"/>
    <w:link w:val="PieddepageCar"/>
    <w:uiPriority w:val="99"/>
    <w:unhideWhenUsed/>
    <w:rsid w:val="001020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207B"/>
  </w:style>
  <w:style w:type="character" w:styleId="Lienhypertexte">
    <w:name w:val="Hyperlink"/>
    <w:basedOn w:val="Policepardfaut"/>
    <w:uiPriority w:val="99"/>
    <w:unhideWhenUsed/>
    <w:rsid w:val="003D5A2C"/>
    <w:rPr>
      <w:color w:val="0000FF" w:themeColor="hyperlink"/>
      <w:u w:val="single"/>
    </w:rPr>
  </w:style>
  <w:style w:type="paragraph" w:styleId="Textedebulles">
    <w:name w:val="Balloon Text"/>
    <w:basedOn w:val="Normal"/>
    <w:link w:val="TextedebullesCar"/>
    <w:uiPriority w:val="99"/>
    <w:semiHidden/>
    <w:unhideWhenUsed/>
    <w:rsid w:val="003D5A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5A2C"/>
    <w:rPr>
      <w:rFonts w:ascii="Tahoma" w:hAnsi="Tahoma" w:cs="Tahoma"/>
      <w:sz w:val="16"/>
      <w:szCs w:val="16"/>
    </w:rPr>
  </w:style>
  <w:style w:type="character" w:styleId="Lienhypertextesuivivisit">
    <w:name w:val="FollowedHyperlink"/>
    <w:basedOn w:val="Policepardfaut"/>
    <w:uiPriority w:val="99"/>
    <w:semiHidden/>
    <w:unhideWhenUsed/>
    <w:rsid w:val="006C362D"/>
    <w:rPr>
      <w:color w:val="800080" w:themeColor="followedHyperlink"/>
      <w:u w:val="single"/>
    </w:rPr>
  </w:style>
  <w:style w:type="paragraph" w:styleId="En-ttedetabledesmatires">
    <w:name w:val="TOC Heading"/>
    <w:basedOn w:val="Titre1"/>
    <w:next w:val="Normal"/>
    <w:uiPriority w:val="39"/>
    <w:unhideWhenUsed/>
    <w:qFormat/>
    <w:rsid w:val="002A2942"/>
    <w:pPr>
      <w:outlineLvl w:val="9"/>
    </w:pPr>
    <w:rPr>
      <w:lang w:eastAsia="fr-FR"/>
    </w:rPr>
  </w:style>
  <w:style w:type="paragraph" w:styleId="TM2">
    <w:name w:val="toc 2"/>
    <w:basedOn w:val="Normal"/>
    <w:next w:val="Normal"/>
    <w:autoRedefine/>
    <w:uiPriority w:val="39"/>
    <w:unhideWhenUsed/>
    <w:rsid w:val="002A2942"/>
    <w:pPr>
      <w:spacing w:after="100"/>
      <w:ind w:left="220"/>
    </w:pPr>
  </w:style>
  <w:style w:type="paragraph" w:styleId="Paragraphedeliste">
    <w:name w:val="List Paragraph"/>
    <w:basedOn w:val="Normal"/>
    <w:uiPriority w:val="34"/>
    <w:qFormat/>
    <w:rsid w:val="00D365D6"/>
    <w:pPr>
      <w:ind w:left="720"/>
      <w:contextualSpacing/>
    </w:pPr>
  </w:style>
  <w:style w:type="paragraph" w:styleId="TM1">
    <w:name w:val="toc 1"/>
    <w:basedOn w:val="Normal"/>
    <w:next w:val="Normal"/>
    <w:autoRedefine/>
    <w:uiPriority w:val="39"/>
    <w:semiHidden/>
    <w:unhideWhenUsed/>
    <w:rsid w:val="002A294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1F73282CEEBC4590D59019F2F856E3" ma:contentTypeVersion="2" ma:contentTypeDescription="Crée un document." ma:contentTypeScope="" ma:versionID="69e2b2c1fdbed74ba50be705ba86c0c6">
  <xsd:schema xmlns:xsd="http://www.w3.org/2001/XMLSchema" xmlns:xs="http://www.w3.org/2001/XMLSchema" xmlns:p="http://schemas.microsoft.com/office/2006/metadata/properties" xmlns:ns2="02a4eba8-b911-4ae3-a7f9-dad7dc1c77a6" targetNamespace="http://schemas.microsoft.com/office/2006/metadata/properties" ma:root="true" ma:fieldsID="8e41aa988138b80802e72072a562827e" ns2:_="">
    <xsd:import namespace="02a4eba8-b911-4ae3-a7f9-dad7dc1c77a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a4eba8-b911-4ae3-a7f9-dad7dc1c7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DD0C6-EF5B-4408-BB18-5AA679D846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0903EC-F814-4203-ACB9-4F7BABCAFBD3}">
  <ds:schemaRefs>
    <ds:schemaRef ds:uri="http://schemas.microsoft.com/sharepoint/v3/contenttype/forms"/>
  </ds:schemaRefs>
</ds:datastoreItem>
</file>

<file path=customXml/itemProps3.xml><?xml version="1.0" encoding="utf-8"?>
<ds:datastoreItem xmlns:ds="http://schemas.openxmlformats.org/officeDocument/2006/customXml" ds:itemID="{9C74D3D9-015A-4D96-9C6D-A10AF02AEA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a4eba8-b911-4ae3-a7f9-dad7dc1c77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3BF8FE-42F6-4B45-996F-370DA3A98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Pages>
  <Words>56</Words>
  <Characters>312</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www.manager-go.com</dc:creator>
  <cp:lastModifiedBy>pc</cp:lastModifiedBy>
  <cp:revision>9</cp:revision>
  <dcterms:created xsi:type="dcterms:W3CDTF">2020-04-13T11:16:00Z</dcterms:created>
  <dcterms:modified xsi:type="dcterms:W3CDTF">2020-06-21T11:31:00Z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0x010100641F73282CEEBC4590D59019F2F856E3</vt:lpwstr>
  </property>
</Properties>
</file>